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98F" w:rsidRDefault="000E298F">
      <w:pPr>
        <w:rPr>
          <w:rFonts w:ascii="Arial Narrow" w:eastAsia="Arial Narrow" w:hAnsi="Arial Narrow" w:cs="Arial Narrow"/>
        </w:rPr>
      </w:pPr>
    </w:p>
    <w:p w:rsidR="000E298F" w:rsidRDefault="00F60872">
      <w:pP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58240" behindDoc="0" locked="0" layoutInCell="1" hidden="0" allowOverlap="1">
                <wp:simplePos x="0" y="0"/>
                <wp:positionH relativeFrom="page">
                  <wp:posOffset>71438</wp:posOffset>
                </wp:positionH>
                <wp:positionV relativeFrom="margin">
                  <wp:posOffset>8662988</wp:posOffset>
                </wp:positionV>
                <wp:extent cx="7372350" cy="39052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183700" y="3589500"/>
                          <a:ext cx="6324600" cy="381000"/>
                        </a:xfrm>
                        <a:prstGeom prst="rect">
                          <a:avLst/>
                        </a:prstGeom>
                        <a:noFill/>
                        <a:ln>
                          <a:noFill/>
                        </a:ln>
                      </wps:spPr>
                      <wps:txbx>
                        <w:txbxContent>
                          <w:p w:rsidR="00F60872" w:rsidRDefault="00F60872">
                            <w:pPr>
                              <w:spacing w:after="0" w:line="240" w:lineRule="auto"/>
                              <w:textDirection w:val="btLr"/>
                            </w:pPr>
                            <w:r>
                              <w:rPr>
                                <w:rFonts w:ascii="Arial" w:eastAsia="Arial" w:hAnsi="Arial" w:cs="Arial"/>
                                <w:color w:val="000000"/>
                                <w:sz w:val="28"/>
                              </w:rPr>
                              <w:t>WOMEN TECHSTERS FELLOWS 2021/GROUP 8</w:t>
                            </w:r>
                          </w:p>
                        </w:txbxContent>
                      </wps:txbx>
                      <wps:bodyPr spcFirstLastPara="1" wrap="square" lIns="914400" tIns="0" rIns="1097275" bIns="0" anchor="b" anchorCtr="0">
                        <a:noAutofit/>
                      </wps:bodyPr>
                    </wps:wsp>
                  </a:graphicData>
                </a:graphic>
              </wp:anchor>
            </w:drawing>
          </mc:Choice>
          <mc:Fallback>
            <w:pict>
              <v:rect id="Rectangle 1" o:spid="_x0000_s1026" style="position:absolute;margin-left:5.65pt;margin-top:682.15pt;width:580.5pt;height:30.75pt;z-index:251658240;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" filled="f" stroked="f">
                <v:textbox inset="1in,0,30.47986mm,0">
                  <w:txbxContent>
                    <w:p w:rsidR="00F60872" w:rsidRDefault="00F60872">
                      <w:pPr>
                        <w:spacing w:after="0" w:line="240" w:lineRule="auto"/>
                        <w:textDirection w:val="btLr"/>
                      </w:pPr>
                      <w:r>
                        <w:rPr>
                          <w:rFonts w:ascii="Arial" w:eastAsia="Arial" w:hAnsi="Arial" w:cs="Arial"/>
                          <w:color w:val="000000"/>
                          <w:sz w:val="28"/>
                        </w:rPr>
                        <w:t>WOMEN TECHSTERS FELLOWS 2021/GROUP 8</w:t>
                      </w:r>
                    </w:p>
                  </w:txbxContent>
                </v:textbox>
                <w10:wrap type="square" anchorx="page" anchory="margin"/>
              </v:rect>
            </w:pict>
          </mc:Fallback>
        </mc:AlternateContent>
      </w:r>
      <w:r>
        <w:rPr>
          <w:rFonts w:ascii="Arial Narrow" w:eastAsia="Arial Narrow" w:hAnsi="Arial Narrow" w:cs="Arial Narrow"/>
          <w:noProof/>
        </w:rPr>
        <mc:AlternateContent>
          <mc:Choice Requires="wps">
            <w:drawing>
              <wp:anchor distT="0" distB="0" distL="114300" distR="114300" simplePos="0" relativeHeight="251659264" behindDoc="0" locked="0" layoutInCell="1" hidden="0" allowOverlap="1">
                <wp:simplePos x="0" y="0"/>
                <wp:positionH relativeFrom="page">
                  <wp:posOffset>33338</wp:posOffset>
                </wp:positionH>
                <wp:positionV relativeFrom="page">
                  <wp:posOffset>8443913</wp:posOffset>
                </wp:positionV>
                <wp:extent cx="7410450" cy="11049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1645538" y="3232313"/>
                          <a:ext cx="7400925" cy="1095375"/>
                        </a:xfrm>
                        <a:prstGeom prst="rect">
                          <a:avLst/>
                        </a:prstGeom>
                        <a:solidFill>
                          <a:srgbClr val="F2F2F2"/>
                        </a:solidFill>
                        <a:ln>
                          <a:noFill/>
                        </a:ln>
                      </wps:spPr>
                      <wps:txbx>
                        <w:txbxContent>
                          <w:p w:rsidR="00F60872" w:rsidRDefault="00F60872">
                            <w:pPr>
                              <w:spacing w:before="40" w:after="40" w:line="240" w:lineRule="auto"/>
                              <w:jc w:val="center"/>
                              <w:textDirection w:val="btLr"/>
                            </w:pPr>
                            <w:r>
                              <w:rPr>
                                <w:rFonts w:ascii="Arial Rounded" w:eastAsia="Arial Rounded" w:hAnsi="Arial Rounded" w:cs="Arial Rounded"/>
                                <w:b/>
                                <w:smallCaps/>
                                <w:color w:val="808080"/>
                                <w:sz w:val="44"/>
                              </w:rPr>
                              <w:t>SHERO AGENCY FINAL REPORT</w:t>
                            </w:r>
                          </w:p>
                          <w:p w:rsidR="00F60872" w:rsidRDefault="00F60872">
                            <w:pPr>
                              <w:spacing w:before="40" w:after="40" w:line="240" w:lineRule="auto"/>
                              <w:jc w:val="center"/>
                              <w:textDirection w:val="btLr"/>
                            </w:pPr>
                            <w:r>
                              <w:rPr>
                                <w:rFonts w:ascii="Arial Rounded" w:eastAsia="Arial Rounded" w:hAnsi="Arial Rounded" w:cs="Arial Rounded"/>
                                <w:b/>
                                <w:smallCaps/>
                                <w:color w:val="CC3399"/>
                                <w:sz w:val="24"/>
                              </w:rPr>
                              <w:t>“PROVIDING TECH SOLUTIONS FOR GENDER BASED VIOLENCE”</w:t>
                            </w:r>
                          </w:p>
                        </w:txbxContent>
                      </wps:txbx>
                      <wps:bodyPr spcFirstLastPara="1" wrap="square" lIns="914400" tIns="0" rIns="1097275" bIns="0" anchor="t" anchorCtr="0">
                        <a:noAutofit/>
                      </wps:bodyPr>
                    </wps:wsp>
                  </a:graphicData>
                </a:graphic>
              </wp:anchor>
            </w:drawing>
          </mc:Choice>
          <mc:Fallback>
            <w:pict>
              <v:rect id="Rectangle 4" o:spid="_x0000_s1027" style="position:absolute;margin-left:2.65pt;margin-top:664.9pt;width:583.5pt;height:8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" fillcolor="#f2f2f2" stroked="f">
                <v:textbox inset="1in,0,30.47986mm,0">
                  <w:txbxContent>
                    <w:p w:rsidR="00F60872" w:rsidRDefault="00F60872">
                      <w:pPr>
                        <w:spacing w:before="40" w:after="40" w:line="240" w:lineRule="auto"/>
                        <w:jc w:val="center"/>
                        <w:textDirection w:val="btLr"/>
                      </w:pPr>
                      <w:r>
                        <w:rPr>
                          <w:rFonts w:ascii="Arial Rounded" w:eastAsia="Arial Rounded" w:hAnsi="Arial Rounded" w:cs="Arial Rounded"/>
                          <w:b/>
                          <w:smallCaps/>
                          <w:color w:val="808080"/>
                          <w:sz w:val="44"/>
                        </w:rPr>
                        <w:t>SHERO AGENCY FINAL REPORT</w:t>
                      </w:r>
                    </w:p>
                    <w:p w:rsidR="00F60872" w:rsidRDefault="00F60872">
                      <w:pPr>
                        <w:spacing w:before="40" w:after="40" w:line="240" w:lineRule="auto"/>
                        <w:jc w:val="center"/>
                        <w:textDirection w:val="btLr"/>
                      </w:pPr>
                      <w:r>
                        <w:rPr>
                          <w:rFonts w:ascii="Arial Rounded" w:eastAsia="Arial Rounded" w:hAnsi="Arial Rounded" w:cs="Arial Rounded"/>
                          <w:b/>
                          <w:smallCaps/>
                          <w:color w:val="CC3399"/>
                          <w:sz w:val="24"/>
                        </w:rPr>
                        <w:t>“PROVIDING TECH SOLUTIONS FOR GENDER BASED VIOLENCE”</w:t>
                      </w:r>
                    </w:p>
                  </w:txbxContent>
                </v:textbox>
                <w10:wrap type="square" anchorx="page" anchory="page"/>
              </v:rect>
            </w:pict>
          </mc:Fallback>
        </mc:AlternateContent>
      </w:r>
      <w:r>
        <w:rPr>
          <w:rFonts w:ascii="Arial Narrow" w:eastAsia="Arial Narrow" w:hAnsi="Arial Narrow" w:cs="Arial Narrow"/>
          <w:noProof/>
        </w:rPr>
        <mc:AlternateContent>
          <mc:Choice Requires="wpg">
            <w:drawing>
              <wp:anchor distT="0" distB="0" distL="0" distR="0" simplePos="0" relativeHeight="251660288" behindDoc="1" locked="0" layoutInCell="1" hidden="0" allowOverlap="1">
                <wp:simplePos x="0" y="0"/>
                <wp:positionH relativeFrom="margin">
                  <wp:align>center</wp:align>
                </wp:positionH>
                <wp:positionV relativeFrom="page">
                  <wp:posOffset>480694</wp:posOffset>
                </wp:positionV>
                <wp:extent cx="6858000" cy="7068185"/>
                <wp:effectExtent l="0" t="0" r="0" b="0"/>
                <wp:wrapNone/>
                <wp:docPr id="2" name="Group 2"/>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3" name="Group 3"/>
                        <wpg:cNvGrpSpPr/>
                        <wpg:grpSpPr>
                          <a:xfrm>
                            <a:off x="1917000" y="245844"/>
                            <a:ext cx="6858000" cy="7068312"/>
                            <a:chOff x="0" y="0"/>
                            <a:chExt cx="5561330" cy="5404485"/>
                          </a:xfrm>
                        </wpg:grpSpPr>
                        <wps:wsp>
                          <wps:cNvPr id="5" name="Rectangle 5"/>
                          <wps:cNvSpPr/>
                          <wps:spPr>
                            <a:xfrm>
                              <a:off x="0" y="0"/>
                              <a:ext cx="5561325" cy="5404475"/>
                            </a:xfrm>
                            <a:prstGeom prst="rect">
                              <a:avLst/>
                            </a:prstGeom>
                            <a:noFill/>
                            <a:ln>
                              <a:noFill/>
                            </a:ln>
                          </wps:spPr>
                          <wps:txbx>
                            <w:txbxContent>
                              <w:p w:rsidR="00F60872" w:rsidRDefault="00F60872">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CC3399"/>
                            </a:solidFill>
                            <a:ln w="76200" cap="flat" cmpd="sng">
                              <a:solidFill>
                                <a:srgbClr val="BFBFBF"/>
                              </a:solidFill>
                              <a:prstDash val="solid"/>
                              <a:round/>
                              <a:headEnd type="none" w="sm" len="sm"/>
                              <a:tailEnd type="none" w="sm" len="sm"/>
                            </a:ln>
                          </wps:spPr>
                          <wps:txbx>
                            <w:txbxContent>
                              <w:p w:rsidR="00F60872" w:rsidRDefault="00F60872">
                                <w:pPr>
                                  <w:spacing w:line="240" w:lineRule="auto"/>
                                  <w:jc w:val="both"/>
                                  <w:textDirection w:val="btLr"/>
                                </w:pPr>
                                <w:r>
                                  <w:rPr>
                                    <w:rFonts w:ascii="Arial Narrow" w:eastAsia="Arial Narrow" w:hAnsi="Arial Narrow" w:cs="Arial Narrow"/>
                                    <w:color w:val="FFFFFF"/>
                                    <w:sz w:val="74"/>
                                  </w:rPr>
                                  <w:t>Data Science Analytics: zeroing in on violence against women &amp; girls Vis-a’-Vis Covid-19 Pandemic lockdowns</w:t>
                                </w:r>
                              </w:p>
                            </w:txbxContent>
                          </wps:txbx>
                          <wps:bodyPr spcFirstLastPara="1" wrap="square" lIns="914400" tIns="1097275" rIns="1097275" bIns="1097275" anchor="b" anchorCtr="0">
                            <a:noAutofit/>
                          </wps:bodyPr>
                        </wps:wsp>
                        <wps:wsp>
                          <wps:cNvPr id="7" name="Freeform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F60872" w:rsidRDefault="00F6087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oup 2" o:spid="_x0000_s1028" style="position:absolute;margin-left:0;margin-top:37.85pt;width:540pt;height:556.55pt;z-index:-251656192;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">
                <v:group id="Group 3"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F60872" w:rsidRDefault="00F60872">
                          <w:pPr>
                            <w:spacing w:after="0" w:line="240" w:lineRule="auto"/>
                            <w:textDirection w:val="btLr"/>
                          </w:pPr>
                        </w:p>
                      </w:txbxContent>
                    </v:textbox>
                  </v:rect>
                  <v:shape id="Freeform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" adj="-11796480,,5400" path="m,c,644,,644,,644v23,6,62,14,113,21c250,685,476,700,720,644v,-27,,-27,,-27c720,,720,,720,,,,,,,e" fillcolor="#c39" strokecolor="#bfbfbf" strokeweight="6pt">
                    <v:stroke startarrowwidth="narrow" startarrowlength="short" endarrowwidth="narrow" endarrowlength="short" joinstyle="round"/>
                    <v:formulas/>
                    <v:path arrowok="t" o:extrusionok="f" o:connecttype="custom" textboxrect="0,0,720,700"/>
                    <v:textbox inset="1in,30.47986mm,30.47986mm,30.47986mm">
                      <w:txbxContent>
                        <w:p w:rsidR="00F60872" w:rsidRDefault="00F60872">
                          <w:pPr>
                            <w:spacing w:line="240" w:lineRule="auto"/>
                            <w:jc w:val="both"/>
                            <w:textDirection w:val="btLr"/>
                          </w:pPr>
                          <w:r>
                            <w:rPr>
                              <w:rFonts w:ascii="Arial Narrow" w:eastAsia="Arial Narrow" w:hAnsi="Arial Narrow" w:cs="Arial Narrow"/>
                              <w:color w:val="FFFFFF"/>
                              <w:sz w:val="74"/>
                            </w:rPr>
                            <w:t>Data Science Analytics: zeroing in on violence against women &amp; girls Vis-a’-Vis Covid-19 Pandemic lockdowns</w:t>
                          </w:r>
                        </w:p>
                      </w:txbxContent>
                    </v:textbox>
                  </v:shape>
                  <v:shape id="Freeform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rsidR="00F60872" w:rsidRDefault="00F60872">
                          <w:pPr>
                            <w:spacing w:after="0" w:line="240" w:lineRule="auto"/>
                            <w:textDirection w:val="btLr"/>
                          </w:pPr>
                        </w:p>
                      </w:txbxContent>
                    </v:textbox>
                  </v:shape>
                </v:group>
                <w10:wrap anchorx="margin" anchory="page"/>
              </v:group>
            </w:pict>
          </mc:Fallback>
        </mc:AlternateContent>
      </w:r>
      <w:r>
        <w:rPr>
          <w:rFonts w:ascii="Arial Narrow" w:eastAsia="Arial Narrow" w:hAnsi="Arial Narrow" w:cs="Arial Narrow"/>
          <w:noProof/>
        </w:rPr>
        <mc:AlternateContent>
          <mc:Choice Requires="wps">
            <w:drawing>
              <wp:anchor distT="0" distB="0" distL="114300" distR="114300" simplePos="0" relativeHeight="251661312" behindDoc="0" locked="0" layoutInCell="1" hidden="0" allowOverlap="1">
                <wp:simplePos x="0" y="0"/>
                <wp:positionH relativeFrom="margin">
                  <wp:align>right</wp:align>
                </wp:positionH>
                <wp:positionV relativeFrom="page">
                  <wp:posOffset>240983</wp:posOffset>
                </wp:positionV>
                <wp:extent cx="603885" cy="997077"/>
                <wp:effectExtent l="0" t="0" r="0" b="0"/>
                <wp:wrapNone/>
                <wp:docPr id="8" name="Rectangle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rgbClr val="7030A0"/>
                        </a:solidFill>
                        <a:ln>
                          <a:noFill/>
                        </a:ln>
                      </wps:spPr>
                      <wps:txbx>
                        <w:txbxContent>
                          <w:p w:rsidR="00F60872" w:rsidRDefault="00F60872">
                            <w:pPr>
                              <w:spacing w:after="0" w:line="240" w:lineRule="auto"/>
                              <w:jc w:val="right"/>
                              <w:textDirection w:val="btLr"/>
                            </w:pPr>
                            <w:r>
                              <w:rPr>
                                <w:rFonts w:ascii="Arial Rounded" w:eastAsia="Arial Rounded" w:hAnsi="Arial Rounded" w:cs="Arial Rounded"/>
                                <w:b/>
                                <w:color w:val="FFFFFF"/>
                                <w:sz w:val="28"/>
                              </w:rPr>
                              <w:t>2021</w:t>
                            </w:r>
                          </w:p>
                        </w:txbxContent>
                      </wps:txbx>
                      <wps:bodyPr spcFirstLastPara="1" wrap="square" lIns="45700" tIns="45700" rIns="45700" bIns="45700" anchor="b" anchorCtr="0">
                        <a:noAutofit/>
                      </wps:bodyPr>
                    </wps:wsp>
                  </a:graphicData>
                </a:graphic>
              </wp:anchor>
            </w:drawing>
          </mc:Choice>
          <mc:Fallback>
            <w:pict>
              <v:rect id="Rectangle 8" o:spid="_x0000_s1033" style="position:absolute;margin-left:-3.65pt;margin-top:19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" fillcolor="#7030a0" stroked="f">
                <v:textbox inset="1.2694mm,1.2694mm,1.2694mm,1.2694mm">
                  <w:txbxContent>
                    <w:p w:rsidR="00F60872" w:rsidRDefault="00F60872">
                      <w:pPr>
                        <w:spacing w:after="0" w:line="240" w:lineRule="auto"/>
                        <w:jc w:val="right"/>
                        <w:textDirection w:val="btLr"/>
                      </w:pPr>
                      <w:r>
                        <w:rPr>
                          <w:rFonts w:ascii="Arial Rounded" w:eastAsia="Arial Rounded" w:hAnsi="Arial Rounded" w:cs="Arial Rounded"/>
                          <w:b/>
                          <w:color w:val="FFFFFF"/>
                          <w:sz w:val="28"/>
                        </w:rPr>
                        <w:t>2021</w:t>
                      </w:r>
                    </w:p>
                  </w:txbxContent>
                </v:textbox>
                <w10:wrap anchorx="margin" anchory="page"/>
              </v:rect>
            </w:pict>
          </mc:Fallback>
        </mc:AlternateContent>
      </w:r>
      <w:r>
        <w:br w:type="page"/>
      </w:r>
    </w:p>
    <w:p w:rsidR="000E298F" w:rsidRDefault="00F60872">
      <w:pPr>
        <w:keepNext/>
        <w:keepLines/>
        <w:pBdr>
          <w:top w:val="nil"/>
          <w:left w:val="nil"/>
          <w:bottom w:val="nil"/>
          <w:right w:val="nil"/>
          <w:between w:val="nil"/>
        </w:pBdr>
        <w:spacing w:before="240" w:after="0"/>
        <w:rPr>
          <w:rFonts w:ascii="Arial Narrow" w:eastAsia="Arial Narrow" w:hAnsi="Arial Narrow" w:cs="Arial Narrow"/>
          <w:b/>
          <w:color w:val="2E75B5"/>
          <w:sz w:val="20"/>
          <w:szCs w:val="20"/>
        </w:rPr>
      </w:pPr>
      <w:r>
        <w:rPr>
          <w:rFonts w:ascii="Arial Narrow" w:eastAsia="Arial Narrow" w:hAnsi="Arial Narrow" w:cs="Arial Narrow"/>
          <w:b/>
          <w:color w:val="2E75B5"/>
          <w:sz w:val="20"/>
          <w:szCs w:val="20"/>
        </w:rPr>
        <w:lastRenderedPageBreak/>
        <w:t>Table of Contents</w:t>
      </w:r>
    </w:p>
    <w:sdt>
      <w:sdtPr>
        <w:id w:val="-1648823862"/>
        <w:docPartObj>
          <w:docPartGallery w:val="Table of Contents"/>
          <w:docPartUnique/>
        </w:docPartObj>
      </w:sdtPr>
      <w:sdtContent>
        <w:p w:rsidR="00AC1F40" w:rsidRDefault="00F60872">
          <w:pPr>
            <w:pStyle w:val="TOC2"/>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75341480" w:history="1">
            <w:r w:rsidR="00AC1F40" w:rsidRPr="00B01C9E">
              <w:rPr>
                <w:rStyle w:val="Hyperlink"/>
                <w:rFonts w:ascii="Arial Narrow" w:eastAsia="Arial Narrow" w:hAnsi="Arial Narrow" w:cs="Arial Narrow"/>
                <w:b/>
                <w:noProof/>
              </w:rPr>
              <w:t>Executive Summary</w:t>
            </w:r>
            <w:r w:rsidR="00AC1F40">
              <w:rPr>
                <w:noProof/>
                <w:webHidden/>
              </w:rPr>
              <w:tab/>
            </w:r>
            <w:r w:rsidR="00AC1F40">
              <w:rPr>
                <w:noProof/>
                <w:webHidden/>
              </w:rPr>
              <w:fldChar w:fldCharType="begin"/>
            </w:r>
            <w:r w:rsidR="00AC1F40">
              <w:rPr>
                <w:noProof/>
                <w:webHidden/>
              </w:rPr>
              <w:instrText xml:space="preserve"> PAGEREF _Toc75341480 \h </w:instrText>
            </w:r>
            <w:r w:rsidR="00AC1F40">
              <w:rPr>
                <w:noProof/>
                <w:webHidden/>
              </w:rPr>
            </w:r>
            <w:r w:rsidR="00AC1F40">
              <w:rPr>
                <w:noProof/>
                <w:webHidden/>
              </w:rPr>
              <w:fldChar w:fldCharType="separate"/>
            </w:r>
            <w:r>
              <w:rPr>
                <w:noProof/>
                <w:webHidden/>
              </w:rPr>
              <w:t>2</w:t>
            </w:r>
            <w:r w:rsidR="00AC1F40">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1" w:history="1">
            <w:r w:rsidRPr="00B01C9E">
              <w:rPr>
                <w:rStyle w:val="Hyperlink"/>
                <w:rFonts w:ascii="Arial Narrow" w:eastAsia="Arial Narrow" w:hAnsi="Arial Narrow" w:cs="Arial Narrow"/>
                <w:b/>
                <w:noProof/>
              </w:rPr>
              <w:t>Chapter 1</w:t>
            </w:r>
            <w:r>
              <w:rPr>
                <w:noProof/>
                <w:webHidden/>
              </w:rPr>
              <w:tab/>
            </w:r>
            <w:r>
              <w:rPr>
                <w:noProof/>
                <w:webHidden/>
              </w:rPr>
              <w:fldChar w:fldCharType="begin"/>
            </w:r>
            <w:r>
              <w:rPr>
                <w:noProof/>
                <w:webHidden/>
              </w:rPr>
              <w:instrText xml:space="preserve"> PAGEREF _Toc75341481 \h </w:instrText>
            </w:r>
            <w:r>
              <w:rPr>
                <w:noProof/>
                <w:webHidden/>
              </w:rPr>
            </w:r>
            <w:r>
              <w:rPr>
                <w:noProof/>
                <w:webHidden/>
              </w:rPr>
              <w:fldChar w:fldCharType="separate"/>
            </w:r>
            <w:r w:rsidR="00F60872">
              <w:rPr>
                <w:noProof/>
                <w:webHidden/>
              </w:rPr>
              <w:t>3</w:t>
            </w:r>
            <w:r>
              <w:rPr>
                <w:noProof/>
                <w:webHidden/>
              </w:rPr>
              <w:fldChar w:fldCharType="end"/>
            </w:r>
          </w:hyperlink>
        </w:p>
        <w:p w:rsidR="00AC1F40" w:rsidRDefault="00AC1F40">
          <w:pPr>
            <w:pStyle w:val="TOC1"/>
            <w:tabs>
              <w:tab w:val="right" w:pos="9016"/>
            </w:tabs>
            <w:rPr>
              <w:rFonts w:asciiTheme="minorHAnsi" w:eastAsiaTheme="minorEastAsia" w:hAnsiTheme="minorHAnsi" w:cstheme="minorBidi"/>
              <w:noProof/>
            </w:rPr>
          </w:pPr>
          <w:hyperlink w:anchor="_Toc75341482" w:history="1">
            <w:r w:rsidRPr="00B01C9E">
              <w:rPr>
                <w:rStyle w:val="Hyperlink"/>
                <w:rFonts w:ascii="Arial Narrow" w:eastAsia="Arial Narrow" w:hAnsi="Arial Narrow" w:cs="Arial Narrow"/>
                <w:b/>
                <w:noProof/>
              </w:rPr>
              <w:t>Business Understanding</w:t>
            </w:r>
            <w:r>
              <w:rPr>
                <w:noProof/>
                <w:webHidden/>
              </w:rPr>
              <w:tab/>
            </w:r>
            <w:r>
              <w:rPr>
                <w:noProof/>
                <w:webHidden/>
              </w:rPr>
              <w:fldChar w:fldCharType="begin"/>
            </w:r>
            <w:r>
              <w:rPr>
                <w:noProof/>
                <w:webHidden/>
              </w:rPr>
              <w:instrText xml:space="preserve"> PAGEREF _Toc75341482 \h </w:instrText>
            </w:r>
            <w:r>
              <w:rPr>
                <w:noProof/>
                <w:webHidden/>
              </w:rPr>
            </w:r>
            <w:r>
              <w:rPr>
                <w:noProof/>
                <w:webHidden/>
              </w:rPr>
              <w:fldChar w:fldCharType="separate"/>
            </w:r>
            <w:r w:rsidR="00F60872">
              <w:rPr>
                <w:noProof/>
                <w:webHidden/>
              </w:rPr>
              <w:t>3</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3" w:history="1">
            <w:r w:rsidRPr="00B01C9E">
              <w:rPr>
                <w:rStyle w:val="Hyperlink"/>
                <w:rFonts w:ascii="Arial Narrow" w:eastAsia="Arial Narrow" w:hAnsi="Arial Narrow" w:cs="Arial Narrow"/>
                <w:b/>
                <w:noProof/>
              </w:rPr>
              <w:t>1.1 Background</w:t>
            </w:r>
            <w:r>
              <w:rPr>
                <w:noProof/>
                <w:webHidden/>
              </w:rPr>
              <w:tab/>
            </w:r>
            <w:r>
              <w:rPr>
                <w:noProof/>
                <w:webHidden/>
              </w:rPr>
              <w:fldChar w:fldCharType="begin"/>
            </w:r>
            <w:r>
              <w:rPr>
                <w:noProof/>
                <w:webHidden/>
              </w:rPr>
              <w:instrText xml:space="preserve"> PAGEREF _Toc75341483 \h </w:instrText>
            </w:r>
            <w:r>
              <w:rPr>
                <w:noProof/>
                <w:webHidden/>
              </w:rPr>
            </w:r>
            <w:r>
              <w:rPr>
                <w:noProof/>
                <w:webHidden/>
              </w:rPr>
              <w:fldChar w:fldCharType="separate"/>
            </w:r>
            <w:r w:rsidR="00F60872">
              <w:rPr>
                <w:noProof/>
                <w:webHidden/>
              </w:rPr>
              <w:t>3</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4" w:history="1">
            <w:r w:rsidRPr="00B01C9E">
              <w:rPr>
                <w:rStyle w:val="Hyperlink"/>
                <w:rFonts w:ascii="Arial Narrow" w:eastAsia="Arial Narrow" w:hAnsi="Arial Narrow" w:cs="Arial Narrow"/>
                <w:b/>
                <w:noProof/>
              </w:rPr>
              <w:t>1.2 Partnership with Global Objectives</w:t>
            </w:r>
            <w:r>
              <w:rPr>
                <w:noProof/>
                <w:webHidden/>
              </w:rPr>
              <w:tab/>
            </w:r>
            <w:r>
              <w:rPr>
                <w:noProof/>
                <w:webHidden/>
              </w:rPr>
              <w:fldChar w:fldCharType="begin"/>
            </w:r>
            <w:r>
              <w:rPr>
                <w:noProof/>
                <w:webHidden/>
              </w:rPr>
              <w:instrText xml:space="preserve"> PAGEREF _Toc75341484 \h </w:instrText>
            </w:r>
            <w:r>
              <w:rPr>
                <w:noProof/>
                <w:webHidden/>
              </w:rPr>
            </w:r>
            <w:r>
              <w:rPr>
                <w:noProof/>
                <w:webHidden/>
              </w:rPr>
              <w:fldChar w:fldCharType="separate"/>
            </w:r>
            <w:r w:rsidR="00F60872">
              <w:rPr>
                <w:noProof/>
                <w:webHidden/>
              </w:rPr>
              <w:t>6</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5" w:history="1">
            <w:r w:rsidRPr="00B01C9E">
              <w:rPr>
                <w:rStyle w:val="Hyperlink"/>
                <w:rFonts w:ascii="Arial Narrow" w:eastAsia="Arial Narrow" w:hAnsi="Arial Narrow" w:cs="Arial Narrow"/>
                <w:b/>
                <w:noProof/>
              </w:rPr>
              <w:t>1.3 Hypothesis</w:t>
            </w:r>
            <w:r>
              <w:rPr>
                <w:noProof/>
                <w:webHidden/>
              </w:rPr>
              <w:tab/>
            </w:r>
            <w:r>
              <w:rPr>
                <w:noProof/>
                <w:webHidden/>
              </w:rPr>
              <w:fldChar w:fldCharType="begin"/>
            </w:r>
            <w:r>
              <w:rPr>
                <w:noProof/>
                <w:webHidden/>
              </w:rPr>
              <w:instrText xml:space="preserve"> PAGEREF _Toc75341485 \h </w:instrText>
            </w:r>
            <w:r>
              <w:rPr>
                <w:noProof/>
                <w:webHidden/>
              </w:rPr>
            </w:r>
            <w:r>
              <w:rPr>
                <w:noProof/>
                <w:webHidden/>
              </w:rPr>
              <w:fldChar w:fldCharType="separate"/>
            </w:r>
            <w:r w:rsidR="00F60872">
              <w:rPr>
                <w:noProof/>
                <w:webHidden/>
              </w:rPr>
              <w:t>6</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6" w:history="1">
            <w:r w:rsidRPr="00B01C9E">
              <w:rPr>
                <w:rStyle w:val="Hyperlink"/>
                <w:rFonts w:ascii="Arial Narrow" w:eastAsia="Arial Narrow" w:hAnsi="Arial Narrow" w:cs="Arial Narrow"/>
                <w:b/>
                <w:noProof/>
              </w:rPr>
              <w:t>1.4 Problem statement</w:t>
            </w:r>
            <w:r>
              <w:rPr>
                <w:noProof/>
                <w:webHidden/>
              </w:rPr>
              <w:tab/>
            </w:r>
            <w:r>
              <w:rPr>
                <w:noProof/>
                <w:webHidden/>
              </w:rPr>
              <w:fldChar w:fldCharType="begin"/>
            </w:r>
            <w:r>
              <w:rPr>
                <w:noProof/>
                <w:webHidden/>
              </w:rPr>
              <w:instrText xml:space="preserve"> PAGEREF _Toc75341486 \h </w:instrText>
            </w:r>
            <w:r>
              <w:rPr>
                <w:noProof/>
                <w:webHidden/>
              </w:rPr>
            </w:r>
            <w:r>
              <w:rPr>
                <w:noProof/>
                <w:webHidden/>
              </w:rPr>
              <w:fldChar w:fldCharType="separate"/>
            </w:r>
            <w:r w:rsidR="00F60872">
              <w:rPr>
                <w:noProof/>
                <w:webHidden/>
              </w:rPr>
              <w:t>6</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7" w:history="1">
            <w:r w:rsidRPr="00B01C9E">
              <w:rPr>
                <w:rStyle w:val="Hyperlink"/>
                <w:rFonts w:ascii="Arial Narrow" w:eastAsia="Arial Narrow" w:hAnsi="Arial Narrow" w:cs="Arial Narrow"/>
                <w:b/>
                <w:noProof/>
              </w:rPr>
              <w:t>1.5 Comprehensive Project objective:</w:t>
            </w:r>
            <w:r>
              <w:rPr>
                <w:noProof/>
                <w:webHidden/>
              </w:rPr>
              <w:tab/>
            </w:r>
            <w:r>
              <w:rPr>
                <w:noProof/>
                <w:webHidden/>
              </w:rPr>
              <w:fldChar w:fldCharType="begin"/>
            </w:r>
            <w:r>
              <w:rPr>
                <w:noProof/>
                <w:webHidden/>
              </w:rPr>
              <w:instrText xml:space="preserve"> PAGEREF _Toc75341487 \h </w:instrText>
            </w:r>
            <w:r>
              <w:rPr>
                <w:noProof/>
                <w:webHidden/>
              </w:rPr>
            </w:r>
            <w:r>
              <w:rPr>
                <w:noProof/>
                <w:webHidden/>
              </w:rPr>
              <w:fldChar w:fldCharType="separate"/>
            </w:r>
            <w:r w:rsidR="00F60872">
              <w:rPr>
                <w:noProof/>
                <w:webHidden/>
              </w:rPr>
              <w:t>6</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8" w:history="1">
            <w:r w:rsidRPr="00B01C9E">
              <w:rPr>
                <w:rStyle w:val="Hyperlink"/>
                <w:rFonts w:ascii="Arial Narrow" w:eastAsia="Arial Narrow" w:hAnsi="Arial Narrow" w:cs="Arial Narrow"/>
                <w:b/>
                <w:noProof/>
              </w:rPr>
              <w:t>1.6 Idea Breakdown</w:t>
            </w:r>
            <w:r>
              <w:rPr>
                <w:noProof/>
                <w:webHidden/>
              </w:rPr>
              <w:tab/>
            </w:r>
            <w:r>
              <w:rPr>
                <w:noProof/>
                <w:webHidden/>
              </w:rPr>
              <w:fldChar w:fldCharType="begin"/>
            </w:r>
            <w:r>
              <w:rPr>
                <w:noProof/>
                <w:webHidden/>
              </w:rPr>
              <w:instrText xml:space="preserve"> PAGEREF _Toc75341488 \h </w:instrText>
            </w:r>
            <w:r>
              <w:rPr>
                <w:noProof/>
                <w:webHidden/>
              </w:rPr>
            </w:r>
            <w:r>
              <w:rPr>
                <w:noProof/>
                <w:webHidden/>
              </w:rPr>
              <w:fldChar w:fldCharType="separate"/>
            </w:r>
            <w:r w:rsidR="00F60872">
              <w:rPr>
                <w:noProof/>
                <w:webHidden/>
              </w:rPr>
              <w:t>7</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89" w:history="1">
            <w:r w:rsidRPr="00B01C9E">
              <w:rPr>
                <w:rStyle w:val="Hyperlink"/>
                <w:rFonts w:ascii="Arial Narrow" w:eastAsia="Arial Narrow" w:hAnsi="Arial Narrow" w:cs="Arial Narrow"/>
                <w:b/>
                <w:noProof/>
              </w:rPr>
              <w:t>1.7 Project lifecycle</w:t>
            </w:r>
            <w:r>
              <w:rPr>
                <w:noProof/>
                <w:webHidden/>
              </w:rPr>
              <w:tab/>
            </w:r>
            <w:r>
              <w:rPr>
                <w:noProof/>
                <w:webHidden/>
              </w:rPr>
              <w:fldChar w:fldCharType="begin"/>
            </w:r>
            <w:r>
              <w:rPr>
                <w:noProof/>
                <w:webHidden/>
              </w:rPr>
              <w:instrText xml:space="preserve"> PAGEREF _Toc75341489 \h </w:instrText>
            </w:r>
            <w:r>
              <w:rPr>
                <w:noProof/>
                <w:webHidden/>
              </w:rPr>
            </w:r>
            <w:r>
              <w:rPr>
                <w:noProof/>
                <w:webHidden/>
              </w:rPr>
              <w:fldChar w:fldCharType="separate"/>
            </w:r>
            <w:r w:rsidR="00F60872">
              <w:rPr>
                <w:noProof/>
                <w:webHidden/>
              </w:rPr>
              <w:t>9</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0" w:history="1">
            <w:r w:rsidRPr="00B01C9E">
              <w:rPr>
                <w:rStyle w:val="Hyperlink"/>
                <w:rFonts w:ascii="Arial Narrow" w:eastAsia="Arial Narrow" w:hAnsi="Arial Narrow" w:cs="Arial Narrow"/>
                <w:b/>
                <w:noProof/>
              </w:rPr>
              <w:t>1.8 Project Delimitation</w:t>
            </w:r>
            <w:r>
              <w:rPr>
                <w:noProof/>
                <w:webHidden/>
              </w:rPr>
              <w:tab/>
            </w:r>
            <w:r>
              <w:rPr>
                <w:noProof/>
                <w:webHidden/>
              </w:rPr>
              <w:fldChar w:fldCharType="begin"/>
            </w:r>
            <w:r>
              <w:rPr>
                <w:noProof/>
                <w:webHidden/>
              </w:rPr>
              <w:instrText xml:space="preserve"> PAGEREF _Toc75341490 \h </w:instrText>
            </w:r>
            <w:r>
              <w:rPr>
                <w:noProof/>
                <w:webHidden/>
              </w:rPr>
            </w:r>
            <w:r>
              <w:rPr>
                <w:noProof/>
                <w:webHidden/>
              </w:rPr>
              <w:fldChar w:fldCharType="separate"/>
            </w:r>
            <w:r w:rsidR="00F60872">
              <w:rPr>
                <w:noProof/>
                <w:webHidden/>
              </w:rPr>
              <w:t>10</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1" w:history="1">
            <w:r w:rsidRPr="00B01C9E">
              <w:rPr>
                <w:rStyle w:val="Hyperlink"/>
                <w:rFonts w:ascii="Arial Narrow" w:eastAsia="Arial Narrow" w:hAnsi="Arial Narrow" w:cs="Arial Narrow"/>
                <w:b/>
                <w:noProof/>
              </w:rPr>
              <w:t>1.9 Project Research Limitations</w:t>
            </w:r>
            <w:r>
              <w:rPr>
                <w:noProof/>
                <w:webHidden/>
              </w:rPr>
              <w:tab/>
            </w:r>
            <w:r>
              <w:rPr>
                <w:noProof/>
                <w:webHidden/>
              </w:rPr>
              <w:fldChar w:fldCharType="begin"/>
            </w:r>
            <w:r>
              <w:rPr>
                <w:noProof/>
                <w:webHidden/>
              </w:rPr>
              <w:instrText xml:space="preserve"> PAGEREF _Toc75341491 \h </w:instrText>
            </w:r>
            <w:r>
              <w:rPr>
                <w:noProof/>
                <w:webHidden/>
              </w:rPr>
            </w:r>
            <w:r>
              <w:rPr>
                <w:noProof/>
                <w:webHidden/>
              </w:rPr>
              <w:fldChar w:fldCharType="separate"/>
            </w:r>
            <w:r w:rsidR="00F60872">
              <w:rPr>
                <w:noProof/>
                <w:webHidden/>
              </w:rPr>
              <w:t>10</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2" w:history="1">
            <w:r w:rsidRPr="00B01C9E">
              <w:rPr>
                <w:rStyle w:val="Hyperlink"/>
                <w:rFonts w:ascii="Arial Narrow" w:eastAsia="Arial Narrow" w:hAnsi="Arial Narrow" w:cs="Arial Narrow"/>
                <w:b/>
                <w:noProof/>
              </w:rPr>
              <w:t>Chapter 2</w:t>
            </w:r>
            <w:r>
              <w:rPr>
                <w:noProof/>
                <w:webHidden/>
              </w:rPr>
              <w:tab/>
            </w:r>
            <w:r>
              <w:rPr>
                <w:noProof/>
                <w:webHidden/>
              </w:rPr>
              <w:fldChar w:fldCharType="begin"/>
            </w:r>
            <w:r>
              <w:rPr>
                <w:noProof/>
                <w:webHidden/>
              </w:rPr>
              <w:instrText xml:space="preserve"> PAGEREF _Toc75341492 \h </w:instrText>
            </w:r>
            <w:r>
              <w:rPr>
                <w:noProof/>
                <w:webHidden/>
              </w:rPr>
            </w:r>
            <w:r>
              <w:rPr>
                <w:noProof/>
                <w:webHidden/>
              </w:rPr>
              <w:fldChar w:fldCharType="separate"/>
            </w:r>
            <w:r w:rsidR="00F60872">
              <w:rPr>
                <w:noProof/>
                <w:webHidden/>
              </w:rPr>
              <w:t>11</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3" w:history="1">
            <w:r w:rsidRPr="00B01C9E">
              <w:rPr>
                <w:rStyle w:val="Hyperlink"/>
                <w:rFonts w:ascii="Arial Narrow" w:eastAsia="Arial Narrow" w:hAnsi="Arial Narrow" w:cs="Arial Narrow"/>
                <w:b/>
                <w:noProof/>
              </w:rPr>
              <w:t>Project Methodology</w:t>
            </w:r>
            <w:r>
              <w:rPr>
                <w:noProof/>
                <w:webHidden/>
              </w:rPr>
              <w:tab/>
            </w:r>
            <w:r>
              <w:rPr>
                <w:noProof/>
                <w:webHidden/>
              </w:rPr>
              <w:fldChar w:fldCharType="begin"/>
            </w:r>
            <w:r>
              <w:rPr>
                <w:noProof/>
                <w:webHidden/>
              </w:rPr>
              <w:instrText xml:space="preserve"> PAGEREF _Toc75341493 \h </w:instrText>
            </w:r>
            <w:r>
              <w:rPr>
                <w:noProof/>
                <w:webHidden/>
              </w:rPr>
            </w:r>
            <w:r>
              <w:rPr>
                <w:noProof/>
                <w:webHidden/>
              </w:rPr>
              <w:fldChar w:fldCharType="separate"/>
            </w:r>
            <w:r w:rsidR="00F60872">
              <w:rPr>
                <w:noProof/>
                <w:webHidden/>
              </w:rPr>
              <w:t>11</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4" w:history="1">
            <w:r w:rsidRPr="00B01C9E">
              <w:rPr>
                <w:rStyle w:val="Hyperlink"/>
                <w:rFonts w:ascii="Arial Narrow" w:eastAsia="Arial Narrow" w:hAnsi="Arial Narrow" w:cs="Arial Narrow"/>
                <w:b/>
                <w:noProof/>
              </w:rPr>
              <w:t>2.1 Research approach</w:t>
            </w:r>
            <w:r>
              <w:rPr>
                <w:noProof/>
                <w:webHidden/>
              </w:rPr>
              <w:tab/>
            </w:r>
            <w:r>
              <w:rPr>
                <w:noProof/>
                <w:webHidden/>
              </w:rPr>
              <w:fldChar w:fldCharType="begin"/>
            </w:r>
            <w:r>
              <w:rPr>
                <w:noProof/>
                <w:webHidden/>
              </w:rPr>
              <w:instrText xml:space="preserve"> PAGEREF _Toc75341494 \h </w:instrText>
            </w:r>
            <w:r>
              <w:rPr>
                <w:noProof/>
                <w:webHidden/>
              </w:rPr>
            </w:r>
            <w:r>
              <w:rPr>
                <w:noProof/>
                <w:webHidden/>
              </w:rPr>
              <w:fldChar w:fldCharType="separate"/>
            </w:r>
            <w:r w:rsidR="00F60872">
              <w:rPr>
                <w:noProof/>
                <w:webHidden/>
              </w:rPr>
              <w:t>11</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5" w:history="1">
            <w:r w:rsidRPr="00B01C9E">
              <w:rPr>
                <w:rStyle w:val="Hyperlink"/>
                <w:rFonts w:ascii="Arial Narrow" w:eastAsia="Arial Narrow" w:hAnsi="Arial Narrow" w:cs="Arial Narrow"/>
                <w:b/>
                <w:noProof/>
              </w:rPr>
              <w:t>2.2 Research design / strategy</w:t>
            </w:r>
            <w:r>
              <w:rPr>
                <w:noProof/>
                <w:webHidden/>
              </w:rPr>
              <w:tab/>
            </w:r>
            <w:r>
              <w:rPr>
                <w:noProof/>
                <w:webHidden/>
              </w:rPr>
              <w:fldChar w:fldCharType="begin"/>
            </w:r>
            <w:r>
              <w:rPr>
                <w:noProof/>
                <w:webHidden/>
              </w:rPr>
              <w:instrText xml:space="preserve"> PAGEREF _Toc75341495 \h </w:instrText>
            </w:r>
            <w:r>
              <w:rPr>
                <w:noProof/>
                <w:webHidden/>
              </w:rPr>
            </w:r>
            <w:r>
              <w:rPr>
                <w:noProof/>
                <w:webHidden/>
              </w:rPr>
              <w:fldChar w:fldCharType="separate"/>
            </w:r>
            <w:r w:rsidR="00F60872">
              <w:rPr>
                <w:noProof/>
                <w:webHidden/>
              </w:rPr>
              <w:t>11</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6" w:history="1">
            <w:r w:rsidRPr="00B01C9E">
              <w:rPr>
                <w:rStyle w:val="Hyperlink"/>
                <w:rFonts w:ascii="Arial Narrow" w:eastAsia="Arial Narrow" w:hAnsi="Arial Narrow" w:cs="Arial Narrow"/>
                <w:b/>
                <w:noProof/>
              </w:rPr>
              <w:t>2.3 Research methods</w:t>
            </w:r>
            <w:r>
              <w:rPr>
                <w:noProof/>
                <w:webHidden/>
              </w:rPr>
              <w:tab/>
            </w:r>
            <w:r>
              <w:rPr>
                <w:noProof/>
                <w:webHidden/>
              </w:rPr>
              <w:fldChar w:fldCharType="begin"/>
            </w:r>
            <w:r>
              <w:rPr>
                <w:noProof/>
                <w:webHidden/>
              </w:rPr>
              <w:instrText xml:space="preserve"> PAGEREF _Toc75341496 \h </w:instrText>
            </w:r>
            <w:r>
              <w:rPr>
                <w:noProof/>
                <w:webHidden/>
              </w:rPr>
            </w:r>
            <w:r>
              <w:rPr>
                <w:noProof/>
                <w:webHidden/>
              </w:rPr>
              <w:fldChar w:fldCharType="separate"/>
            </w:r>
            <w:r w:rsidR="00F60872">
              <w:rPr>
                <w:noProof/>
                <w:webHidden/>
              </w:rPr>
              <w:t>11</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7" w:history="1">
            <w:r w:rsidRPr="00B01C9E">
              <w:rPr>
                <w:rStyle w:val="Hyperlink"/>
                <w:rFonts w:ascii="Arial Narrow" w:eastAsia="Arial Narrow" w:hAnsi="Arial Narrow" w:cs="Arial Narrow"/>
                <w:b/>
                <w:noProof/>
              </w:rPr>
              <w:t>Chapter 3</w:t>
            </w:r>
            <w:r>
              <w:rPr>
                <w:noProof/>
                <w:webHidden/>
              </w:rPr>
              <w:tab/>
            </w:r>
            <w:r>
              <w:rPr>
                <w:noProof/>
                <w:webHidden/>
              </w:rPr>
              <w:fldChar w:fldCharType="begin"/>
            </w:r>
            <w:r>
              <w:rPr>
                <w:noProof/>
                <w:webHidden/>
              </w:rPr>
              <w:instrText xml:space="preserve"> PAGEREF _Toc75341497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8" w:history="1">
            <w:r w:rsidRPr="00B01C9E">
              <w:rPr>
                <w:rStyle w:val="Hyperlink"/>
                <w:rFonts w:ascii="Arial Narrow" w:eastAsia="Arial Narrow" w:hAnsi="Arial Narrow" w:cs="Arial Narrow"/>
                <w:b/>
                <w:noProof/>
              </w:rPr>
              <w:t>Data Analysis, Interpretation &amp; Discussion of Major Findings</w:t>
            </w:r>
            <w:r>
              <w:rPr>
                <w:noProof/>
                <w:webHidden/>
              </w:rPr>
              <w:tab/>
            </w:r>
            <w:r>
              <w:rPr>
                <w:noProof/>
                <w:webHidden/>
              </w:rPr>
              <w:fldChar w:fldCharType="begin"/>
            </w:r>
            <w:r>
              <w:rPr>
                <w:noProof/>
                <w:webHidden/>
              </w:rPr>
              <w:instrText xml:space="preserve"> PAGEREF _Toc75341498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499" w:history="1">
            <w:r w:rsidRPr="00B01C9E">
              <w:rPr>
                <w:rStyle w:val="Hyperlink"/>
                <w:rFonts w:ascii="Arial Narrow" w:eastAsia="Arial Narrow" w:hAnsi="Arial Narrow" w:cs="Arial Narrow"/>
                <w:b/>
                <w:noProof/>
              </w:rPr>
              <w:t>3.1 Statistical (or textual) analysis techniques used</w:t>
            </w:r>
            <w:r>
              <w:rPr>
                <w:noProof/>
                <w:webHidden/>
              </w:rPr>
              <w:tab/>
            </w:r>
            <w:r>
              <w:rPr>
                <w:noProof/>
                <w:webHidden/>
              </w:rPr>
              <w:fldChar w:fldCharType="begin"/>
            </w:r>
            <w:r>
              <w:rPr>
                <w:noProof/>
                <w:webHidden/>
              </w:rPr>
              <w:instrText xml:space="preserve"> PAGEREF _Toc75341499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0" w:history="1">
            <w:r w:rsidRPr="00B01C9E">
              <w:rPr>
                <w:rStyle w:val="Hyperlink"/>
                <w:rFonts w:ascii="Arial Narrow" w:eastAsia="Arial Narrow" w:hAnsi="Arial Narrow" w:cs="Arial Narrow"/>
                <w:noProof/>
              </w:rPr>
              <w:t>The below packages are pre- installed by default on Anaconda, since Jupyter notebook works on anaconda and the following libraries were invoked for easy statistical analysis:</w:t>
            </w:r>
            <w:r>
              <w:rPr>
                <w:noProof/>
                <w:webHidden/>
              </w:rPr>
              <w:tab/>
            </w:r>
            <w:r>
              <w:rPr>
                <w:noProof/>
                <w:webHidden/>
              </w:rPr>
              <w:fldChar w:fldCharType="begin"/>
            </w:r>
            <w:r>
              <w:rPr>
                <w:noProof/>
                <w:webHidden/>
              </w:rPr>
              <w:instrText xml:space="preserve"> PAGEREF _Toc75341500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1" w:history="1">
            <w:r w:rsidRPr="00B01C9E">
              <w:rPr>
                <w:rStyle w:val="Hyperlink"/>
                <w:rFonts w:ascii="Arial Narrow" w:eastAsia="Arial Narrow" w:hAnsi="Arial Narrow" w:cs="Arial Narrow"/>
                <w:noProof/>
              </w:rPr>
              <w:t>a.      Matplotlib.pyplot as plt</w:t>
            </w:r>
            <w:r>
              <w:rPr>
                <w:noProof/>
                <w:webHidden/>
              </w:rPr>
              <w:tab/>
            </w:r>
            <w:r>
              <w:rPr>
                <w:noProof/>
                <w:webHidden/>
              </w:rPr>
              <w:fldChar w:fldCharType="begin"/>
            </w:r>
            <w:r>
              <w:rPr>
                <w:noProof/>
                <w:webHidden/>
              </w:rPr>
              <w:instrText xml:space="preserve"> PAGEREF _Toc75341501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2" w:history="1">
            <w:r w:rsidRPr="00B01C9E">
              <w:rPr>
                <w:rStyle w:val="Hyperlink"/>
                <w:rFonts w:ascii="Arial Narrow" w:eastAsia="Arial Narrow" w:hAnsi="Arial Narrow" w:cs="Arial Narrow"/>
                <w:noProof/>
              </w:rPr>
              <w:t>c.       Seaborn as sns</w:t>
            </w:r>
            <w:r>
              <w:rPr>
                <w:noProof/>
                <w:webHidden/>
              </w:rPr>
              <w:tab/>
            </w:r>
            <w:r>
              <w:rPr>
                <w:noProof/>
                <w:webHidden/>
              </w:rPr>
              <w:fldChar w:fldCharType="begin"/>
            </w:r>
            <w:r>
              <w:rPr>
                <w:noProof/>
                <w:webHidden/>
              </w:rPr>
              <w:instrText xml:space="preserve"> PAGEREF _Toc75341502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3" w:history="1">
            <w:r w:rsidRPr="00B01C9E">
              <w:rPr>
                <w:rStyle w:val="Hyperlink"/>
                <w:rFonts w:ascii="Arial Narrow" w:eastAsia="Arial Narrow" w:hAnsi="Arial Narrow" w:cs="Arial Narrow"/>
                <w:noProof/>
              </w:rPr>
              <w:t>d.      Numpy as np.</w:t>
            </w:r>
            <w:r>
              <w:rPr>
                <w:noProof/>
                <w:webHidden/>
              </w:rPr>
              <w:tab/>
            </w:r>
            <w:r>
              <w:rPr>
                <w:noProof/>
                <w:webHidden/>
              </w:rPr>
              <w:fldChar w:fldCharType="begin"/>
            </w:r>
            <w:r>
              <w:rPr>
                <w:noProof/>
                <w:webHidden/>
              </w:rPr>
              <w:instrText xml:space="preserve"> PAGEREF _Toc75341503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4" w:history="1">
            <w:r w:rsidRPr="00B01C9E">
              <w:rPr>
                <w:rStyle w:val="Hyperlink"/>
                <w:rFonts w:ascii="Arial Narrow" w:eastAsia="Arial Narrow" w:hAnsi="Arial Narrow" w:cs="Arial Narrow"/>
                <w:b/>
                <w:noProof/>
              </w:rPr>
              <w:t>3.2 Biographic data of participants</w:t>
            </w:r>
            <w:r>
              <w:rPr>
                <w:noProof/>
                <w:webHidden/>
              </w:rPr>
              <w:tab/>
            </w:r>
            <w:r>
              <w:rPr>
                <w:noProof/>
                <w:webHidden/>
              </w:rPr>
              <w:fldChar w:fldCharType="begin"/>
            </w:r>
            <w:r>
              <w:rPr>
                <w:noProof/>
                <w:webHidden/>
              </w:rPr>
              <w:instrText xml:space="preserve"> PAGEREF _Toc75341504 \h </w:instrText>
            </w:r>
            <w:r>
              <w:rPr>
                <w:noProof/>
                <w:webHidden/>
              </w:rPr>
            </w:r>
            <w:r>
              <w:rPr>
                <w:noProof/>
                <w:webHidden/>
              </w:rPr>
              <w:fldChar w:fldCharType="separate"/>
            </w:r>
            <w:r w:rsidR="00F60872">
              <w:rPr>
                <w:noProof/>
                <w:webHidden/>
              </w:rPr>
              <w:t>12</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5" w:history="1">
            <w:r w:rsidRPr="00B01C9E">
              <w:rPr>
                <w:rStyle w:val="Hyperlink"/>
                <w:rFonts w:ascii="Arial Narrow" w:eastAsia="Arial Narrow" w:hAnsi="Arial Narrow" w:cs="Arial Narrow"/>
                <w:b/>
                <w:noProof/>
              </w:rPr>
              <w:t>3.3 Discussion of Major Findings</w:t>
            </w:r>
            <w:r>
              <w:rPr>
                <w:noProof/>
                <w:webHidden/>
              </w:rPr>
              <w:tab/>
            </w:r>
            <w:r>
              <w:rPr>
                <w:noProof/>
                <w:webHidden/>
              </w:rPr>
              <w:fldChar w:fldCharType="begin"/>
            </w:r>
            <w:r>
              <w:rPr>
                <w:noProof/>
                <w:webHidden/>
              </w:rPr>
              <w:instrText xml:space="preserve"> PAGEREF _Toc75341505 \h </w:instrText>
            </w:r>
            <w:r>
              <w:rPr>
                <w:noProof/>
                <w:webHidden/>
              </w:rPr>
            </w:r>
            <w:r>
              <w:rPr>
                <w:noProof/>
                <w:webHidden/>
              </w:rPr>
              <w:fldChar w:fldCharType="separate"/>
            </w:r>
            <w:r w:rsidR="00F60872">
              <w:rPr>
                <w:noProof/>
                <w:webHidden/>
              </w:rPr>
              <w:t>13</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6" w:history="1">
            <w:r w:rsidRPr="00B01C9E">
              <w:rPr>
                <w:rStyle w:val="Hyperlink"/>
                <w:rFonts w:ascii="Arial Narrow" w:eastAsia="Arial Narrow" w:hAnsi="Arial Narrow" w:cs="Arial Narrow"/>
                <w:b/>
                <w:noProof/>
              </w:rPr>
              <w:t>3.4 Chapter Summary</w:t>
            </w:r>
            <w:r>
              <w:rPr>
                <w:noProof/>
                <w:webHidden/>
              </w:rPr>
              <w:tab/>
            </w:r>
            <w:r>
              <w:rPr>
                <w:noProof/>
                <w:webHidden/>
              </w:rPr>
              <w:fldChar w:fldCharType="begin"/>
            </w:r>
            <w:r>
              <w:rPr>
                <w:noProof/>
                <w:webHidden/>
              </w:rPr>
              <w:instrText xml:space="preserve"> PAGEREF _Toc75341506 \h </w:instrText>
            </w:r>
            <w:r>
              <w:rPr>
                <w:noProof/>
                <w:webHidden/>
              </w:rPr>
            </w:r>
            <w:r>
              <w:rPr>
                <w:noProof/>
                <w:webHidden/>
              </w:rPr>
              <w:fldChar w:fldCharType="separate"/>
            </w:r>
            <w:r w:rsidR="00F60872">
              <w:rPr>
                <w:noProof/>
                <w:webHidden/>
              </w:rPr>
              <w:t>16</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7" w:history="1">
            <w:r w:rsidRPr="00B01C9E">
              <w:rPr>
                <w:rStyle w:val="Hyperlink"/>
                <w:rFonts w:ascii="Arial Narrow" w:eastAsia="Arial Narrow" w:hAnsi="Arial Narrow" w:cs="Arial Narrow"/>
                <w:b/>
                <w:noProof/>
              </w:rPr>
              <w:t>Chapter 4</w:t>
            </w:r>
            <w:r>
              <w:rPr>
                <w:noProof/>
                <w:webHidden/>
              </w:rPr>
              <w:tab/>
            </w:r>
            <w:r>
              <w:rPr>
                <w:noProof/>
                <w:webHidden/>
              </w:rPr>
              <w:fldChar w:fldCharType="begin"/>
            </w:r>
            <w:r>
              <w:rPr>
                <w:noProof/>
                <w:webHidden/>
              </w:rPr>
              <w:instrText xml:space="preserve"> PAGEREF _Toc75341507 \h </w:instrText>
            </w:r>
            <w:r>
              <w:rPr>
                <w:noProof/>
                <w:webHidden/>
              </w:rPr>
            </w:r>
            <w:r>
              <w:rPr>
                <w:noProof/>
                <w:webHidden/>
              </w:rPr>
              <w:fldChar w:fldCharType="separate"/>
            </w:r>
            <w:r w:rsidR="00F60872">
              <w:rPr>
                <w:noProof/>
                <w:webHidden/>
              </w:rPr>
              <w:t>17</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8" w:history="1">
            <w:r w:rsidRPr="00B01C9E">
              <w:rPr>
                <w:rStyle w:val="Hyperlink"/>
                <w:rFonts w:ascii="Arial Narrow" w:eastAsia="Arial Narrow" w:hAnsi="Arial Narrow" w:cs="Arial Narrow"/>
                <w:b/>
                <w:noProof/>
              </w:rPr>
              <w:t>4.1 Application &amp; Reporting System Visualization &amp; Process Breakdown</w:t>
            </w:r>
            <w:r>
              <w:rPr>
                <w:noProof/>
                <w:webHidden/>
              </w:rPr>
              <w:tab/>
            </w:r>
            <w:r>
              <w:rPr>
                <w:noProof/>
                <w:webHidden/>
              </w:rPr>
              <w:fldChar w:fldCharType="begin"/>
            </w:r>
            <w:r>
              <w:rPr>
                <w:noProof/>
                <w:webHidden/>
              </w:rPr>
              <w:instrText xml:space="preserve"> PAGEREF _Toc75341508 \h </w:instrText>
            </w:r>
            <w:r>
              <w:rPr>
                <w:noProof/>
                <w:webHidden/>
              </w:rPr>
            </w:r>
            <w:r>
              <w:rPr>
                <w:noProof/>
                <w:webHidden/>
              </w:rPr>
              <w:fldChar w:fldCharType="separate"/>
            </w:r>
            <w:r w:rsidR="00F60872">
              <w:rPr>
                <w:noProof/>
                <w:webHidden/>
              </w:rPr>
              <w:t>17</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09" w:history="1">
            <w:r w:rsidRPr="00B01C9E">
              <w:rPr>
                <w:rStyle w:val="Hyperlink"/>
                <w:rFonts w:ascii="Arial Narrow" w:eastAsia="Arial Narrow" w:hAnsi="Arial Narrow" w:cs="Arial Narrow"/>
                <w:b/>
                <w:noProof/>
              </w:rPr>
              <w:t>4.2 Significance of the Project</w:t>
            </w:r>
            <w:r>
              <w:rPr>
                <w:noProof/>
                <w:webHidden/>
              </w:rPr>
              <w:tab/>
            </w:r>
            <w:r>
              <w:rPr>
                <w:noProof/>
                <w:webHidden/>
              </w:rPr>
              <w:fldChar w:fldCharType="begin"/>
            </w:r>
            <w:r>
              <w:rPr>
                <w:noProof/>
                <w:webHidden/>
              </w:rPr>
              <w:instrText xml:space="preserve"> PAGEREF _Toc75341509 \h </w:instrText>
            </w:r>
            <w:r>
              <w:rPr>
                <w:noProof/>
                <w:webHidden/>
              </w:rPr>
            </w:r>
            <w:r>
              <w:rPr>
                <w:noProof/>
                <w:webHidden/>
              </w:rPr>
              <w:fldChar w:fldCharType="separate"/>
            </w:r>
            <w:r w:rsidR="00F60872">
              <w:rPr>
                <w:noProof/>
                <w:webHidden/>
              </w:rPr>
              <w:t>23</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10" w:history="1">
            <w:r w:rsidRPr="00B01C9E">
              <w:rPr>
                <w:rStyle w:val="Hyperlink"/>
                <w:rFonts w:ascii="Arial Narrow" w:eastAsia="Arial Narrow" w:hAnsi="Arial Narrow" w:cs="Arial Narrow"/>
                <w:b/>
                <w:noProof/>
              </w:rPr>
              <w:t>4.3 Project Forecast</w:t>
            </w:r>
            <w:r>
              <w:rPr>
                <w:noProof/>
                <w:webHidden/>
              </w:rPr>
              <w:tab/>
            </w:r>
            <w:r>
              <w:rPr>
                <w:noProof/>
                <w:webHidden/>
              </w:rPr>
              <w:fldChar w:fldCharType="begin"/>
            </w:r>
            <w:r>
              <w:rPr>
                <w:noProof/>
                <w:webHidden/>
              </w:rPr>
              <w:instrText xml:space="preserve"> PAGEREF _Toc75341510 \h </w:instrText>
            </w:r>
            <w:r>
              <w:rPr>
                <w:noProof/>
                <w:webHidden/>
              </w:rPr>
            </w:r>
            <w:r>
              <w:rPr>
                <w:noProof/>
                <w:webHidden/>
              </w:rPr>
              <w:fldChar w:fldCharType="separate"/>
            </w:r>
            <w:r w:rsidR="00F60872">
              <w:rPr>
                <w:noProof/>
                <w:webHidden/>
              </w:rPr>
              <w:t>23</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11" w:history="1">
            <w:r w:rsidRPr="00B01C9E">
              <w:rPr>
                <w:rStyle w:val="Hyperlink"/>
                <w:rFonts w:ascii="Arial Narrow" w:eastAsia="Arial Narrow" w:hAnsi="Arial Narrow" w:cs="Arial Narrow"/>
                <w:b/>
                <w:noProof/>
              </w:rPr>
              <w:t>4.4 Recommendations</w:t>
            </w:r>
            <w:r>
              <w:rPr>
                <w:noProof/>
                <w:webHidden/>
              </w:rPr>
              <w:tab/>
            </w:r>
            <w:r>
              <w:rPr>
                <w:noProof/>
                <w:webHidden/>
              </w:rPr>
              <w:fldChar w:fldCharType="begin"/>
            </w:r>
            <w:r>
              <w:rPr>
                <w:noProof/>
                <w:webHidden/>
              </w:rPr>
              <w:instrText xml:space="preserve"> PAGEREF _Toc75341511 \h </w:instrText>
            </w:r>
            <w:r>
              <w:rPr>
                <w:noProof/>
                <w:webHidden/>
              </w:rPr>
            </w:r>
            <w:r>
              <w:rPr>
                <w:noProof/>
                <w:webHidden/>
              </w:rPr>
              <w:fldChar w:fldCharType="separate"/>
            </w:r>
            <w:r w:rsidR="00F60872">
              <w:rPr>
                <w:noProof/>
                <w:webHidden/>
              </w:rPr>
              <w:t>23</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12" w:history="1">
            <w:r w:rsidRPr="00B01C9E">
              <w:rPr>
                <w:rStyle w:val="Hyperlink"/>
                <w:rFonts w:ascii="Arial Narrow" w:eastAsia="Arial Narrow" w:hAnsi="Arial Narrow" w:cs="Arial Narrow"/>
                <w:b/>
                <w:noProof/>
              </w:rPr>
              <w:t>4.5 Conclusions</w:t>
            </w:r>
            <w:r>
              <w:rPr>
                <w:noProof/>
                <w:webHidden/>
              </w:rPr>
              <w:tab/>
            </w:r>
            <w:r>
              <w:rPr>
                <w:noProof/>
                <w:webHidden/>
              </w:rPr>
              <w:fldChar w:fldCharType="begin"/>
            </w:r>
            <w:r>
              <w:rPr>
                <w:noProof/>
                <w:webHidden/>
              </w:rPr>
              <w:instrText xml:space="preserve"> PAGEREF _Toc75341512 \h </w:instrText>
            </w:r>
            <w:r>
              <w:rPr>
                <w:noProof/>
                <w:webHidden/>
              </w:rPr>
            </w:r>
            <w:r>
              <w:rPr>
                <w:noProof/>
                <w:webHidden/>
              </w:rPr>
              <w:fldChar w:fldCharType="separate"/>
            </w:r>
            <w:r w:rsidR="00F60872">
              <w:rPr>
                <w:noProof/>
                <w:webHidden/>
              </w:rPr>
              <w:t>24</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13" w:history="1">
            <w:r w:rsidRPr="00B01C9E">
              <w:rPr>
                <w:rStyle w:val="Hyperlink"/>
                <w:rFonts w:ascii="Arial Narrow" w:eastAsia="Arial Narrow" w:hAnsi="Arial Narrow" w:cs="Arial Narrow"/>
                <w:b/>
                <w:noProof/>
              </w:rPr>
              <w:t>References</w:t>
            </w:r>
            <w:r>
              <w:rPr>
                <w:noProof/>
                <w:webHidden/>
              </w:rPr>
              <w:tab/>
            </w:r>
            <w:r>
              <w:rPr>
                <w:noProof/>
                <w:webHidden/>
              </w:rPr>
              <w:fldChar w:fldCharType="begin"/>
            </w:r>
            <w:r>
              <w:rPr>
                <w:noProof/>
                <w:webHidden/>
              </w:rPr>
              <w:instrText xml:space="preserve"> PAGEREF _Toc75341513 \h </w:instrText>
            </w:r>
            <w:r>
              <w:rPr>
                <w:noProof/>
                <w:webHidden/>
              </w:rPr>
            </w:r>
            <w:r>
              <w:rPr>
                <w:noProof/>
                <w:webHidden/>
              </w:rPr>
              <w:fldChar w:fldCharType="separate"/>
            </w:r>
            <w:r w:rsidR="00F60872">
              <w:rPr>
                <w:noProof/>
                <w:webHidden/>
              </w:rPr>
              <w:t>25</w:t>
            </w:r>
            <w:r>
              <w:rPr>
                <w:noProof/>
                <w:webHidden/>
              </w:rPr>
              <w:fldChar w:fldCharType="end"/>
            </w:r>
          </w:hyperlink>
        </w:p>
        <w:p w:rsidR="00AC1F40" w:rsidRDefault="00AC1F40">
          <w:pPr>
            <w:pStyle w:val="TOC2"/>
            <w:tabs>
              <w:tab w:val="right" w:pos="9016"/>
            </w:tabs>
            <w:rPr>
              <w:rFonts w:asciiTheme="minorHAnsi" w:eastAsiaTheme="minorEastAsia" w:hAnsiTheme="minorHAnsi" w:cstheme="minorBidi"/>
              <w:noProof/>
            </w:rPr>
          </w:pPr>
          <w:hyperlink w:anchor="_Toc75341514" w:history="1">
            <w:r w:rsidRPr="00B01C9E">
              <w:rPr>
                <w:rStyle w:val="Hyperlink"/>
                <w:rFonts w:ascii="Arial Narrow" w:eastAsia="Arial Narrow" w:hAnsi="Arial Narrow" w:cs="Arial Narrow"/>
                <w:b/>
                <w:noProof/>
              </w:rPr>
              <w:t>Team Breakdown &amp; Role Allocation</w:t>
            </w:r>
            <w:r>
              <w:rPr>
                <w:noProof/>
                <w:webHidden/>
              </w:rPr>
              <w:tab/>
            </w:r>
            <w:r>
              <w:rPr>
                <w:noProof/>
                <w:webHidden/>
              </w:rPr>
              <w:fldChar w:fldCharType="begin"/>
            </w:r>
            <w:r>
              <w:rPr>
                <w:noProof/>
                <w:webHidden/>
              </w:rPr>
              <w:instrText xml:space="preserve"> PAGEREF _Toc75341514 \h </w:instrText>
            </w:r>
            <w:r>
              <w:rPr>
                <w:noProof/>
                <w:webHidden/>
              </w:rPr>
            </w:r>
            <w:r>
              <w:rPr>
                <w:noProof/>
                <w:webHidden/>
              </w:rPr>
              <w:fldChar w:fldCharType="separate"/>
            </w:r>
            <w:r w:rsidR="00F60872">
              <w:rPr>
                <w:noProof/>
                <w:webHidden/>
              </w:rPr>
              <w:t>28</w:t>
            </w:r>
            <w:r>
              <w:rPr>
                <w:noProof/>
                <w:webHidden/>
              </w:rPr>
              <w:fldChar w:fldCharType="end"/>
            </w:r>
          </w:hyperlink>
        </w:p>
        <w:p w:rsidR="000E298F" w:rsidRDefault="00F60872">
          <w:pPr>
            <w:rPr>
              <w:rFonts w:ascii="Arial Narrow" w:eastAsia="Arial Narrow" w:hAnsi="Arial Narrow" w:cs="Arial Narrow"/>
              <w:sz w:val="20"/>
              <w:szCs w:val="20"/>
            </w:rPr>
          </w:pPr>
          <w:r>
            <w:fldChar w:fldCharType="end"/>
          </w:r>
        </w:p>
      </w:sdtContent>
    </w:sdt>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F60872">
      <w:pPr>
        <w:pStyle w:val="Heading2"/>
        <w:rPr>
          <w:rFonts w:ascii="Arial Narrow" w:eastAsia="Arial Narrow" w:hAnsi="Arial Narrow" w:cs="Arial Narrow"/>
          <w:b/>
          <w:sz w:val="28"/>
          <w:szCs w:val="28"/>
        </w:rPr>
      </w:pPr>
      <w:bookmarkStart w:id="0" w:name="_Toc75341480"/>
      <w:r>
        <w:rPr>
          <w:rFonts w:ascii="Arial Narrow" w:eastAsia="Arial Narrow" w:hAnsi="Arial Narrow" w:cs="Arial Narrow"/>
          <w:b/>
          <w:sz w:val="28"/>
          <w:szCs w:val="28"/>
        </w:rPr>
        <w:t>Executive Summary</w:t>
      </w:r>
      <w:bookmarkEnd w:id="0"/>
    </w:p>
    <w:p w:rsidR="000E298F" w:rsidRDefault="000E298F">
      <w:pPr>
        <w:rPr>
          <w:rFonts w:ascii="Arial Narrow" w:eastAsia="Arial Narrow" w:hAnsi="Arial Narrow" w:cs="Arial Narrow"/>
        </w:rPr>
      </w:pPr>
    </w:p>
    <w:p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This project is a collaborative result of the quantitative and qualitative analysis of data obtained from actual victims of sexual violence to show answers to the </w:t>
      </w:r>
      <w:r w:rsidR="002B158F" w:rsidRPr="00AC1F40">
        <w:rPr>
          <w:rFonts w:ascii="Arial Narrow" w:eastAsia="Arial Narrow" w:hAnsi="Arial Narrow" w:cs="Arial Narrow"/>
          <w:sz w:val="24"/>
          <w:szCs w:val="24"/>
        </w:rPr>
        <w:t>questions:</w:t>
      </w:r>
      <w:r w:rsidRPr="00AC1F40">
        <w:rPr>
          <w:rFonts w:ascii="Arial Narrow" w:eastAsia="Arial Narrow" w:hAnsi="Arial Narrow" w:cs="Arial Narrow"/>
          <w:sz w:val="24"/>
          <w:szCs w:val="24"/>
        </w:rPr>
        <w:t xml:space="preserve"> </w:t>
      </w:r>
    </w:p>
    <w:p w:rsidR="000E298F" w:rsidRPr="00AC1F40" w:rsidRDefault="00F60872">
      <w:pPr>
        <w:numPr>
          <w:ilvl w:val="0"/>
          <w:numId w:val="8"/>
        </w:numPr>
        <w:spacing w:after="0"/>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Was gender based violence still a recurring issue </w:t>
      </w:r>
      <w:r w:rsidR="002B158F" w:rsidRPr="00AC1F40">
        <w:rPr>
          <w:rFonts w:ascii="Arial Narrow" w:eastAsia="Arial Narrow" w:hAnsi="Arial Narrow" w:cs="Arial Narrow"/>
          <w:sz w:val="24"/>
          <w:szCs w:val="24"/>
        </w:rPr>
        <w:t>during the</w:t>
      </w:r>
      <w:r w:rsidRPr="00AC1F40">
        <w:rPr>
          <w:rFonts w:ascii="Arial Narrow" w:eastAsia="Arial Narrow" w:hAnsi="Arial Narrow" w:cs="Arial Narrow"/>
          <w:sz w:val="24"/>
          <w:szCs w:val="24"/>
        </w:rPr>
        <w:t xml:space="preserve"> COVID 19 pandemic lockdown?</w:t>
      </w:r>
    </w:p>
    <w:p w:rsidR="000E298F" w:rsidRPr="00AC1F40" w:rsidRDefault="00F60872">
      <w:pPr>
        <w:numPr>
          <w:ilvl w:val="0"/>
          <w:numId w:val="8"/>
        </w:numPr>
        <w:spacing w:after="0"/>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What kind of cases did the survivors </w:t>
      </w:r>
      <w:r w:rsidR="002B158F" w:rsidRPr="00AC1F40">
        <w:rPr>
          <w:rFonts w:ascii="Arial Narrow" w:eastAsia="Arial Narrow" w:hAnsi="Arial Narrow" w:cs="Arial Narrow"/>
          <w:sz w:val="24"/>
          <w:szCs w:val="24"/>
        </w:rPr>
        <w:t>have?</w:t>
      </w:r>
    </w:p>
    <w:p w:rsidR="000E298F" w:rsidRPr="00AC1F40" w:rsidRDefault="00F60872">
      <w:pPr>
        <w:numPr>
          <w:ilvl w:val="0"/>
          <w:numId w:val="8"/>
        </w:numPr>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Is there a COVID 19 compliant channel through which future victims in Africa can </w:t>
      </w:r>
      <w:r w:rsidR="002B158F" w:rsidRPr="00AC1F40">
        <w:rPr>
          <w:rFonts w:ascii="Arial Narrow" w:eastAsia="Arial Narrow" w:hAnsi="Arial Narrow" w:cs="Arial Narrow"/>
          <w:sz w:val="24"/>
          <w:szCs w:val="24"/>
        </w:rPr>
        <w:t>access?</w:t>
      </w:r>
    </w:p>
    <w:p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For the purpose of anonymity, personal information was undisclosed in the raw data set used for data analysis. The countries where we currently have representation are: Ghana, Egypt, Kenya, Nigeria and South Africa. </w:t>
      </w:r>
    </w:p>
    <w:p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Primary data sources </w:t>
      </w:r>
      <w:r w:rsidR="002B158F" w:rsidRPr="00AC1F40">
        <w:rPr>
          <w:rFonts w:ascii="Arial Narrow" w:eastAsia="Arial Narrow" w:hAnsi="Arial Narrow" w:cs="Arial Narrow"/>
          <w:sz w:val="24"/>
          <w:szCs w:val="24"/>
        </w:rPr>
        <w:t>analyzed</w:t>
      </w:r>
      <w:r w:rsidRPr="00AC1F40">
        <w:rPr>
          <w:rFonts w:ascii="Arial Narrow" w:eastAsia="Arial Narrow" w:hAnsi="Arial Narrow" w:cs="Arial Narrow"/>
          <w:sz w:val="24"/>
          <w:szCs w:val="24"/>
        </w:rPr>
        <w:t xml:space="preserve"> showed that common cases reported had children as young as 6 years all the way to 25 years old </w:t>
      </w:r>
      <w:r w:rsidR="002B158F" w:rsidRPr="00AC1F40">
        <w:rPr>
          <w:rFonts w:ascii="Arial Narrow" w:eastAsia="Arial Narrow" w:hAnsi="Arial Narrow" w:cs="Arial Narrow"/>
          <w:sz w:val="24"/>
          <w:szCs w:val="24"/>
        </w:rPr>
        <w:t>have faced</w:t>
      </w:r>
      <w:r w:rsidRPr="00AC1F40">
        <w:rPr>
          <w:rFonts w:ascii="Arial Narrow" w:eastAsia="Arial Narrow" w:hAnsi="Arial Narrow" w:cs="Arial Narrow"/>
          <w:sz w:val="24"/>
          <w:szCs w:val="24"/>
        </w:rPr>
        <w:t xml:space="preserve"> sexual violence; while extreme cases of 3 and 6 month old babies were recorded also. Shockingly also the oldest abused recorded was an elderly woman aged 85. </w:t>
      </w:r>
    </w:p>
    <w:p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Our detailed Analytics report shows that gender based violence still is a recurring issue even while the world is dealing with COVID 19 and its many other health and safety implications. Gender Based Violence knew no end because of the pandemic nor the lockdown, because as shown when the lockdown was in full swing (which was also the rainy season) in Nigeria, the number of recorded cases surged at least 100% from the months of January through March 2020. There are sexual abuse, physical and psychological abuse records and we can only imagine the number of cases that could not come forward to report for fear of discrimination and </w:t>
      </w:r>
      <w:r w:rsidR="002B158F" w:rsidRPr="00AC1F40">
        <w:rPr>
          <w:rFonts w:ascii="Arial Narrow" w:eastAsia="Arial Narrow" w:hAnsi="Arial Narrow" w:cs="Arial Narrow"/>
          <w:sz w:val="24"/>
          <w:szCs w:val="24"/>
        </w:rPr>
        <w:t>stigmatization</w:t>
      </w:r>
      <w:r w:rsidRPr="00AC1F40">
        <w:rPr>
          <w:rFonts w:ascii="Arial Narrow" w:eastAsia="Arial Narrow" w:hAnsi="Arial Narrow" w:cs="Arial Narrow"/>
          <w:sz w:val="24"/>
          <w:szCs w:val="24"/>
        </w:rPr>
        <w:t>.</w:t>
      </w:r>
    </w:p>
    <w:p w:rsidR="000E298F" w:rsidRPr="00AC1F40" w:rsidRDefault="002B158F">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SHERO</w:t>
      </w:r>
      <w:r w:rsidR="00F60872" w:rsidRPr="00AC1F40">
        <w:rPr>
          <w:rFonts w:ascii="Arial Narrow" w:eastAsia="Arial Narrow" w:hAnsi="Arial Narrow" w:cs="Arial Narrow"/>
          <w:sz w:val="24"/>
          <w:szCs w:val="24"/>
        </w:rPr>
        <w:t xml:space="preserve"> is an option, a way out and we have detailed the possibilities that could arise with the activation of this medium. We do encourage you to contact us to support and help drive this initiative towards makin</w:t>
      </w:r>
      <w:bookmarkStart w:id="1" w:name="_GoBack"/>
      <w:bookmarkEnd w:id="1"/>
      <w:r w:rsidR="00F60872" w:rsidRPr="00AC1F40">
        <w:rPr>
          <w:rFonts w:ascii="Arial Narrow" w:eastAsia="Arial Narrow" w:hAnsi="Arial Narrow" w:cs="Arial Narrow"/>
          <w:sz w:val="24"/>
          <w:szCs w:val="24"/>
        </w:rPr>
        <w:t>g our world a much safer place for persons affected by Gender based violence. Together we can achieve this goal make the world a safe place for women and girls, which is unil</w:t>
      </w:r>
      <w:r w:rsidRPr="00AC1F40">
        <w:rPr>
          <w:rFonts w:ascii="Arial Narrow" w:eastAsia="Arial Narrow" w:hAnsi="Arial Narrow" w:cs="Arial Narrow"/>
          <w:sz w:val="24"/>
          <w:szCs w:val="24"/>
        </w:rPr>
        <w:t xml:space="preserve">aterally an achievement of the </w:t>
      </w:r>
      <w:r w:rsidR="00F60872" w:rsidRPr="00AC1F40">
        <w:rPr>
          <w:rFonts w:ascii="Arial Narrow" w:eastAsia="Arial Narrow" w:hAnsi="Arial Narrow" w:cs="Arial Narrow"/>
          <w:sz w:val="24"/>
          <w:szCs w:val="24"/>
        </w:rPr>
        <w:t>SDG Target 5.2 Eliminate all forms of violence against women and girls.</w:t>
      </w:r>
    </w:p>
    <w:p w:rsidR="000E298F" w:rsidRDefault="000E298F">
      <w:pPr>
        <w:jc w:val="both"/>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F60872">
      <w:pPr>
        <w:pStyle w:val="Heading2"/>
        <w:rPr>
          <w:rFonts w:ascii="Arial Narrow" w:eastAsia="Arial Narrow" w:hAnsi="Arial Narrow" w:cs="Arial Narrow"/>
          <w:b/>
          <w:sz w:val="28"/>
          <w:szCs w:val="28"/>
        </w:rPr>
      </w:pPr>
      <w:bookmarkStart w:id="2" w:name="_Toc75341481"/>
      <w:r>
        <w:rPr>
          <w:rFonts w:ascii="Arial Narrow" w:eastAsia="Arial Narrow" w:hAnsi="Arial Narrow" w:cs="Arial Narrow"/>
          <w:b/>
          <w:sz w:val="28"/>
          <w:szCs w:val="28"/>
        </w:rPr>
        <w:lastRenderedPageBreak/>
        <w:t>Chapter 1</w:t>
      </w:r>
      <w:bookmarkEnd w:id="2"/>
    </w:p>
    <w:p w:rsidR="000E298F" w:rsidRDefault="00F60872">
      <w:pPr>
        <w:pStyle w:val="Heading1"/>
        <w:rPr>
          <w:rFonts w:ascii="Arial Narrow" w:eastAsia="Arial Narrow" w:hAnsi="Arial Narrow" w:cs="Arial Narrow"/>
          <w:b/>
          <w:sz w:val="28"/>
          <w:szCs w:val="28"/>
        </w:rPr>
      </w:pPr>
      <w:bookmarkStart w:id="3" w:name="_Toc75341482"/>
      <w:r>
        <w:rPr>
          <w:rFonts w:ascii="Arial Narrow" w:eastAsia="Arial Narrow" w:hAnsi="Arial Narrow" w:cs="Arial Narrow"/>
          <w:b/>
          <w:sz w:val="28"/>
          <w:szCs w:val="28"/>
        </w:rPr>
        <w:t>Business Understanding</w:t>
      </w:r>
      <w:bookmarkEnd w:id="3"/>
    </w:p>
    <w:p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This chapter deals with the preliminary breakdown of the business understanding element of the project, narrating the business objectives and formulating a map or outline that will guide the entire project.</w:t>
      </w:r>
    </w:p>
    <w:p w:rsidR="000E298F" w:rsidRDefault="000E298F">
      <w:pPr>
        <w:rPr>
          <w:rFonts w:ascii="Arial Narrow" w:eastAsia="Arial Narrow" w:hAnsi="Arial Narrow" w:cs="Arial Narrow"/>
        </w:rPr>
      </w:pPr>
    </w:p>
    <w:p w:rsidR="000E298F" w:rsidRDefault="00F60872">
      <w:pPr>
        <w:pStyle w:val="Heading2"/>
        <w:rPr>
          <w:rFonts w:ascii="Arial Narrow" w:eastAsia="Arial Narrow" w:hAnsi="Arial Narrow" w:cs="Arial Narrow"/>
          <w:b/>
          <w:sz w:val="28"/>
          <w:szCs w:val="28"/>
        </w:rPr>
      </w:pPr>
      <w:bookmarkStart w:id="4" w:name="_Toc75341483"/>
      <w:r>
        <w:rPr>
          <w:rFonts w:ascii="Arial Narrow" w:eastAsia="Arial Narrow" w:hAnsi="Arial Narrow" w:cs="Arial Narrow"/>
          <w:b/>
          <w:sz w:val="28"/>
          <w:szCs w:val="28"/>
        </w:rPr>
        <w:t>1.1 Background</w:t>
      </w:r>
      <w:bookmarkEnd w:id="4"/>
      <w:r>
        <w:rPr>
          <w:rFonts w:ascii="Arial Narrow" w:eastAsia="Arial Narrow" w:hAnsi="Arial Narrow" w:cs="Arial Narrow"/>
          <w:b/>
          <w:sz w:val="28"/>
          <w:szCs w:val="28"/>
        </w:rPr>
        <w:t xml:space="preserve"> </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“The outbreak of COVID-19, emerging data and reports from those on the front lines, have shown that all types of violence against women and girls, particularly domestic violence, was reported to have intensified according to the United Nations Women report which sites violence against women as the Shadow Pandemic growing amidst the COVID-19 crisis.</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Facts according to UN Women 2020</w:t>
      </w:r>
    </w:p>
    <w:p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Globally, even before the COVID-19 pandemic began, 1 in 3 women experienced physical or sexual violence mostly by an intimate partner</w:t>
      </w:r>
    </w:p>
    <w:p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Emerging data showed an increase in calls to domestic violence helplines in many countries since the outbreak of COVID-19.</w:t>
      </w:r>
    </w:p>
    <w:p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Sexual harassment and other forms of violence against women continued to occur on streets, in public spaces, and online.</w:t>
      </w:r>
    </w:p>
    <w:p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Survivors were reported to have limited information and awareness about available services and limited access to support services.</w:t>
      </w:r>
    </w:p>
    <w:p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In some countries, resources and efforts were diverted from violence against women’s response to immediate COVID-19 relief.</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Hayley Boxall, Anthony Morgan, and Rick Brown in their research paper also cited that Since the first case of the novel coronavirus (COVID-19) was confirmed in Australia in January 2020, both the disease and the measures implemented to limit its spread have had significant impacts on the day-to-day lives of Australians. In the past few months, there have been numerous media reports about the risks to the safety of victims of domestic violence (intimate partner violence), including concerns about an increase in violence, more complex forms of violence, and the impact of social distancing measures on the ability of victims to seek help (Morton 2020; Nancarrow 2020; Pfitzner, Fitz-Gibbon &amp; True 2020). </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Various factors have been identified as contributing to a potential increase in both the prevalence and severity of domestic violence during the COVID-19 pandemic, including: </w:t>
      </w:r>
    </w:p>
    <w:p w:rsidR="000E298F" w:rsidRDefault="00F60872">
      <w:pPr>
        <w:numPr>
          <w:ilvl w:val="0"/>
          <w:numId w:val="11"/>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Victims and offenders spending more time together; increased social isolation and decreased social movement, which may restrict avenues for women to seek help;</w:t>
      </w:r>
    </w:p>
    <w:p w:rsidR="000E298F" w:rsidRDefault="00F60872">
      <w:pPr>
        <w:numPr>
          <w:ilvl w:val="0"/>
          <w:numId w:val="11"/>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Increased situational stressors associated with domestic violence (e.g. financial stress and job insecurity); Statistical Bulletin 28 Australian Institute of Criminology 2</w:t>
      </w:r>
    </w:p>
    <w:p w:rsidR="000E298F" w:rsidRDefault="00F60872">
      <w:pPr>
        <w:numPr>
          <w:ilvl w:val="0"/>
          <w:numId w:val="11"/>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offenders feeling out of control due to situational factors and using violence and abuse as a means of creating a sense of control; and </w:t>
      </w:r>
    </w:p>
    <w:p w:rsidR="000E298F" w:rsidRDefault="00F60872">
      <w:pPr>
        <w:numPr>
          <w:ilvl w:val="0"/>
          <w:numId w:val="11"/>
        </w:num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increased alcohol consumption among domestic violence perpetrators (Delaney 2020; Morton 2020; Nancarrow 2020; Payne, Morgan &amp; Piquero 2020).</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There is a lack of research into the prevalence of domestic violence among Australian women since the start of the COVID-19 pandemic. Given the majority of women experiencing violence and abuse within their relationships do not engage with police or government or non-government agencies—particularly while they remain in a relationship with their abuser—this is a significant knowledge gap (ABS 2017). Relatedly, there are concerns that opportunities for women to contact and engage with domestic violence services or the police have been even more constrained during periods when social movement was restricted (Fitz-Gibbon &amp; Meyer 2020). There are particular concerns about the safety of women experiencing coercive controlling behavior (Pfitzner, FitzGibbon &amp; True 2020).</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Africa Union Commission in their 2020 joint research paper on Gender-Based Violence in Africa during the COVID-19 Pandemic cited the following:</w:t>
      </w:r>
    </w:p>
    <w:p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According to the Kenya National Council on Administration of Justice, Kenya has a significant spike in sexual offenses in many parts of the country. Sexual offenses such as rape and defilement have constituted more than 35% of all reported cases.12</w:t>
      </w:r>
    </w:p>
    <w:p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In Egypt, there was a 19% increase of violence against family members linked to strict measures being implemented to limit the spread of COVID-19, according to a UN Women Egypt and Baseera survey. Amongst women surveyed from 04 to 14 April 2020, 11% of women had been exposed to violence the week before the survey. </w:t>
      </w:r>
    </w:p>
    <w:p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 rapid assessment conducted by UN Women in Libya at the onset of the pandemic indicated that nearly half of the women surveyed feared an escalation of violence at home at the beginning of the lockdown period.</w:t>
      </w:r>
    </w:p>
    <w:p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South Africa: Official reports show that within the first week of level 5 lockdown, South African Police Services (SAPS) received 2,320 complaints of gender-based violence, with only 148 related charges made. These statistics represent a 37% increase from the weekly average of South African GBV cases reported for 2019.16 Additionally, the GBV Command Centre in South </w:t>
      </w:r>
      <w:r>
        <w:rPr>
          <w:rFonts w:ascii="Arial Narrow" w:eastAsia="Arial Narrow" w:hAnsi="Arial Narrow" w:cs="Arial Narrow"/>
          <w:sz w:val="24"/>
          <w:szCs w:val="24"/>
        </w:rPr>
        <w:lastRenderedPageBreak/>
        <w:t>Africa recorded a spike in gender-based violence cases reported during the lockdown from 27th March to 16th April with a total of 10,660 through phone calls, 1503 through unstructured supplementary services data (USSD) and 616 SMSs. On 16th April alone, the Centre has received 674 cases.17</w:t>
      </w:r>
    </w:p>
    <w:p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Nigeria: reporting from 24 states across the country shows that the number of reported incidents of domestic violence spiked by 56 percent during the first two weeks of April compared with the same period in March, after lockdown measures were enacted on 31 March. In Lagos State, cases of domestic violence have surged by over 100 percent during the lockdown period (as of 14 April) compared with the number of cases reported for the entire month of March.</w:t>
      </w:r>
    </w:p>
    <w:p w:rsidR="000E298F" w:rsidRDefault="00F60872">
      <w:pPr>
        <w:numPr>
          <w:ilvl w:val="0"/>
          <w:numId w:val="13"/>
        </w:num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All in all 67% of women have experienced abuse which Is double the average global rate ( according to UNFPA report from March 30th, 2020 - April 5th;23 defilement cases,22 rape cases, and 2 cases of passion killings were recorded, of the 23 defilement cases, 7 were children under  13 years of age.</w:t>
      </w:r>
    </w:p>
    <w:p w:rsidR="000E298F" w:rsidRDefault="00F60872">
      <w:pPr>
        <w:spacing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The Data GAP </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As per the narration of the Africa Commission, the Data gap Data collection on the types of violence against women and girls is essential to prioritize addressing violence against women in the response to COVID-19 and recovery efforts. Gender-Based Violence in Africa during the COVID-19 Pandemic. The emerging data of the impact of COVID-19 on women and girls highlighted in this briefing may currently likely only be reflecting the worst cases. Without access to private spaces, many women will struggle to make a call or to seek help online. Moreover, the potential loss of income due to self-isolation, potential lack of information regarding which GBV services remain available, and fears of contracting the virus at service points have created multiple barriers whereby survivors of GBV may find themselves in a near-impossible situation: unable to seek support, unable to access services, unable to leave their abusers26 and with nowhere to go. Thus understanding the scale and diverse experiences of sexual and gender-based violence (SGBV) for women and girls during the COVID-19 pandemic remains paramount for all African countries. Cameroon, Kenya, Malawi, South Africa, Uganda, and Zimbabwe,27 provide examples of taking steps to improve the collection and use of violence against women data in the COVID-19 context.</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Addressing the Data Gap is where our agency comes in; which will be reiterated in the proceeding project breakdown.</w:t>
      </w:r>
    </w:p>
    <w:p w:rsidR="002B158F" w:rsidRDefault="002B158F">
      <w:pPr>
        <w:spacing w:line="360" w:lineRule="auto"/>
        <w:jc w:val="both"/>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b/>
          <w:sz w:val="28"/>
          <w:szCs w:val="28"/>
        </w:rPr>
      </w:pPr>
    </w:p>
    <w:p w:rsidR="000E298F" w:rsidRDefault="00F60872">
      <w:pPr>
        <w:pStyle w:val="Heading2"/>
        <w:rPr>
          <w:rFonts w:ascii="Arial Narrow" w:eastAsia="Arial Narrow" w:hAnsi="Arial Narrow" w:cs="Arial Narrow"/>
          <w:b/>
          <w:sz w:val="28"/>
          <w:szCs w:val="28"/>
        </w:rPr>
      </w:pPr>
      <w:bookmarkStart w:id="5" w:name="_dcg8kl9ewccy" w:colFirst="0" w:colLast="0"/>
      <w:bookmarkStart w:id="6" w:name="_Toc75341484"/>
      <w:bookmarkEnd w:id="5"/>
      <w:r>
        <w:rPr>
          <w:rFonts w:ascii="Arial Narrow" w:eastAsia="Arial Narrow" w:hAnsi="Arial Narrow" w:cs="Arial Narrow"/>
          <w:b/>
          <w:sz w:val="28"/>
          <w:szCs w:val="28"/>
        </w:rPr>
        <w:t>1.2 Partnership with Global Objectives</w:t>
      </w:r>
      <w:bookmarkEnd w:id="6"/>
    </w:p>
    <w:p w:rsidR="000E298F" w:rsidRDefault="000E298F">
      <w:pPr>
        <w:rPr>
          <w:rFonts w:ascii="Arial Narrow" w:eastAsia="Arial Narrow" w:hAnsi="Arial Narrow" w:cs="Arial Narrow"/>
        </w:rPr>
      </w:pPr>
    </w:p>
    <w:p w:rsidR="000E298F" w:rsidRDefault="00F60872">
      <w:pPr>
        <w:spacing w:line="36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Our agency pledges allegiance, relevance as well as a partnership with the following United Nations Sustainable Development Goals</w:t>
      </w:r>
    </w:p>
    <w:p w:rsidR="000E298F" w:rsidRDefault="00F60872">
      <w:pPr>
        <w:numPr>
          <w:ilvl w:val="0"/>
          <w:numId w:val="9"/>
        </w:numP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SDG 5: Achieve gender equality and empower all women and girls: Women and girls, everywhere, must have equal rights and opportunity, and be able to live free of violence and discrimination. Women’s equality and empowerment </w:t>
      </w:r>
      <w:r>
        <w:rPr>
          <w:rFonts w:ascii="Arial Narrow" w:eastAsia="Arial Narrow" w:hAnsi="Arial Narrow" w:cs="Arial Narrow"/>
          <w:sz w:val="24"/>
          <w:szCs w:val="24"/>
        </w:rPr>
        <w:t>are</w:t>
      </w:r>
      <w:r>
        <w:rPr>
          <w:rFonts w:ascii="Arial Narrow" w:eastAsia="Arial Narrow" w:hAnsi="Arial Narrow" w:cs="Arial Narrow"/>
          <w:color w:val="000000"/>
          <w:sz w:val="24"/>
          <w:szCs w:val="24"/>
        </w:rPr>
        <w:t xml:space="preserve"> one of the 17 Sustainable Development Goals</w:t>
      </w:r>
      <w:r>
        <w:rPr>
          <w:rFonts w:ascii="Arial Narrow" w:eastAsia="Arial Narrow" w:hAnsi="Arial Narrow" w:cs="Arial Narrow"/>
          <w:sz w:val="24"/>
          <w:szCs w:val="24"/>
        </w:rPr>
        <w:t xml:space="preserve"> and</w:t>
      </w:r>
      <w:r>
        <w:rPr>
          <w:rFonts w:ascii="Arial Narrow" w:eastAsia="Arial Narrow" w:hAnsi="Arial Narrow" w:cs="Arial Narrow"/>
          <w:color w:val="000000"/>
          <w:sz w:val="24"/>
          <w:szCs w:val="24"/>
        </w:rPr>
        <w:t xml:space="preserve"> integral to all dimensions of inclusive and sustainable development. In short, all the SDGs depend on the achievement of Goal 5</w:t>
      </w:r>
    </w:p>
    <w:p w:rsidR="000E298F" w:rsidRDefault="00F60872">
      <w:pPr>
        <w:numPr>
          <w:ilvl w:val="0"/>
          <w:numId w:val="9"/>
        </w:numP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SDG Target 5.2 Eliminate all forms of violence against women and girls</w:t>
      </w:r>
    </w:p>
    <w:p w:rsidR="000E298F" w:rsidRDefault="00F60872">
      <w:pPr>
        <w:numPr>
          <w:ilvl w:val="0"/>
          <w:numId w:val="9"/>
        </w:numP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SDG Target 16.1 Significantly reduce all forms of violence and related death rates everywhere</w:t>
      </w:r>
    </w:p>
    <w:p w:rsidR="000E298F" w:rsidRDefault="000E298F">
      <w:pPr>
        <w:spacing w:line="360" w:lineRule="auto"/>
        <w:jc w:val="both"/>
        <w:rPr>
          <w:rFonts w:ascii="Arial Narrow" w:eastAsia="Arial Narrow" w:hAnsi="Arial Narrow" w:cs="Arial Narrow"/>
          <w:b/>
          <w:sz w:val="24"/>
          <w:szCs w:val="24"/>
        </w:rPr>
      </w:pPr>
    </w:p>
    <w:p w:rsidR="000E298F" w:rsidRDefault="00F60872">
      <w:pPr>
        <w:pStyle w:val="Heading2"/>
        <w:rPr>
          <w:rFonts w:ascii="Arial Narrow" w:eastAsia="Arial Narrow" w:hAnsi="Arial Narrow" w:cs="Arial Narrow"/>
          <w:b/>
          <w:sz w:val="28"/>
          <w:szCs w:val="28"/>
        </w:rPr>
      </w:pPr>
      <w:bookmarkStart w:id="7" w:name="_Toc75341485"/>
      <w:r>
        <w:rPr>
          <w:rFonts w:ascii="Arial Narrow" w:eastAsia="Arial Narrow" w:hAnsi="Arial Narrow" w:cs="Arial Narrow"/>
          <w:b/>
          <w:sz w:val="28"/>
          <w:szCs w:val="28"/>
        </w:rPr>
        <w:t>1.3 Hypothesis</w:t>
      </w:r>
      <w:bookmarkEnd w:id="7"/>
    </w:p>
    <w:p w:rsidR="000E298F" w:rsidRDefault="00F60872">
      <w:pPr>
        <w:numPr>
          <w:ilvl w:val="0"/>
          <w:numId w:val="3"/>
        </w:numPr>
        <w:pBdr>
          <w:top w:val="nil"/>
          <w:left w:val="nil"/>
          <w:bottom w:val="nil"/>
          <w:right w:val="nil"/>
          <w:between w:val="nil"/>
        </w:pBdr>
        <w:spacing w:after="0" w:line="360" w:lineRule="auto"/>
        <w:jc w:val="both"/>
        <w:rPr>
          <w:rFonts w:ascii="Arial Narrow" w:eastAsia="Arial Narrow" w:hAnsi="Arial Narrow" w:cs="Arial Narrow"/>
          <w:b/>
          <w:color w:val="000000"/>
          <w:sz w:val="24"/>
          <w:szCs w:val="24"/>
        </w:rPr>
      </w:pPr>
      <w:r>
        <w:rPr>
          <w:rFonts w:ascii="Arial Narrow" w:eastAsia="Arial Narrow" w:hAnsi="Arial Narrow" w:cs="Arial Narrow"/>
          <w:color w:val="000000"/>
          <w:sz w:val="24"/>
          <w:szCs w:val="24"/>
        </w:rPr>
        <w:t xml:space="preserve">There </w:t>
      </w:r>
      <w:r>
        <w:rPr>
          <w:rFonts w:ascii="Arial Narrow" w:eastAsia="Arial Narrow" w:hAnsi="Arial Narrow" w:cs="Arial Narrow"/>
          <w:sz w:val="24"/>
          <w:szCs w:val="24"/>
        </w:rPr>
        <w:t>are</w:t>
      </w:r>
      <w:r>
        <w:rPr>
          <w:rFonts w:ascii="Arial Narrow" w:eastAsia="Arial Narrow" w:hAnsi="Arial Narrow" w:cs="Arial Narrow"/>
          <w:color w:val="000000"/>
          <w:sz w:val="24"/>
          <w:szCs w:val="24"/>
        </w:rPr>
        <w:t xml:space="preserve"> not enough reliable and safe reporting channels for intimate partner abuse </w:t>
      </w:r>
    </w:p>
    <w:p w:rsidR="000E298F" w:rsidRDefault="00F60872">
      <w:pPr>
        <w:numPr>
          <w:ilvl w:val="0"/>
          <w:numId w:val="3"/>
        </w:numPr>
        <w:pBdr>
          <w:top w:val="nil"/>
          <w:left w:val="nil"/>
          <w:bottom w:val="nil"/>
          <w:right w:val="nil"/>
          <w:between w:val="nil"/>
        </w:pBdr>
        <w:spacing w:after="0" w:line="360" w:lineRule="auto"/>
        <w:jc w:val="both"/>
        <w:rPr>
          <w:rFonts w:ascii="Arial Narrow" w:eastAsia="Arial Narrow" w:hAnsi="Arial Narrow" w:cs="Arial Narrow"/>
          <w:b/>
          <w:color w:val="000000"/>
          <w:sz w:val="24"/>
          <w:szCs w:val="24"/>
        </w:rPr>
      </w:pPr>
      <w:r>
        <w:rPr>
          <w:rFonts w:ascii="Arial Narrow" w:eastAsia="Arial Narrow" w:hAnsi="Arial Narrow" w:cs="Arial Narrow"/>
          <w:color w:val="000000"/>
          <w:sz w:val="24"/>
          <w:szCs w:val="24"/>
        </w:rPr>
        <w:t xml:space="preserve">Women have no access to information about their rights and the support they can get with issues regarding </w:t>
      </w:r>
      <w:r>
        <w:rPr>
          <w:rFonts w:ascii="Arial Narrow" w:eastAsia="Arial Narrow" w:hAnsi="Arial Narrow" w:cs="Arial Narrow"/>
          <w:sz w:val="24"/>
          <w:szCs w:val="24"/>
        </w:rPr>
        <w:t>gender-based</w:t>
      </w:r>
      <w:r>
        <w:rPr>
          <w:rFonts w:ascii="Arial Narrow" w:eastAsia="Arial Narrow" w:hAnsi="Arial Narrow" w:cs="Arial Narrow"/>
          <w:color w:val="000000"/>
          <w:sz w:val="24"/>
          <w:szCs w:val="24"/>
        </w:rPr>
        <w:t xml:space="preserve"> violence</w:t>
      </w:r>
    </w:p>
    <w:p w:rsidR="000E298F" w:rsidRDefault="00F60872">
      <w:pPr>
        <w:numPr>
          <w:ilvl w:val="0"/>
          <w:numId w:val="3"/>
        </w:numPr>
        <w:pBdr>
          <w:top w:val="nil"/>
          <w:left w:val="nil"/>
          <w:bottom w:val="nil"/>
          <w:right w:val="nil"/>
          <w:between w:val="nil"/>
        </w:pBdr>
        <w:spacing w:line="360" w:lineRule="auto"/>
        <w:jc w:val="both"/>
        <w:rPr>
          <w:rFonts w:ascii="Arial Narrow" w:eastAsia="Arial Narrow" w:hAnsi="Arial Narrow" w:cs="Arial Narrow"/>
          <w:b/>
          <w:color w:val="000000"/>
          <w:sz w:val="24"/>
          <w:szCs w:val="24"/>
        </w:rPr>
      </w:pPr>
      <w:r>
        <w:rPr>
          <w:rFonts w:ascii="Arial Narrow" w:eastAsia="Arial Narrow" w:hAnsi="Arial Narrow" w:cs="Arial Narrow"/>
          <w:color w:val="000000"/>
          <w:sz w:val="24"/>
          <w:szCs w:val="24"/>
        </w:rPr>
        <w:t xml:space="preserve">Covid-19 along with its restrictions </w:t>
      </w:r>
      <w:r>
        <w:rPr>
          <w:rFonts w:ascii="Arial Narrow" w:eastAsia="Arial Narrow" w:hAnsi="Arial Narrow" w:cs="Arial Narrow"/>
          <w:sz w:val="24"/>
          <w:szCs w:val="24"/>
        </w:rPr>
        <w:t>catalyzed</w:t>
      </w:r>
      <w:r>
        <w:rPr>
          <w:rFonts w:ascii="Arial Narrow" w:eastAsia="Arial Narrow" w:hAnsi="Arial Narrow" w:cs="Arial Narrow"/>
          <w:color w:val="000000"/>
          <w:sz w:val="24"/>
          <w:szCs w:val="24"/>
        </w:rPr>
        <w:t xml:space="preserve"> an increase in domestic and </w:t>
      </w:r>
      <w:r>
        <w:rPr>
          <w:rFonts w:ascii="Arial Narrow" w:eastAsia="Arial Narrow" w:hAnsi="Arial Narrow" w:cs="Arial Narrow"/>
          <w:sz w:val="24"/>
          <w:szCs w:val="24"/>
        </w:rPr>
        <w:t>gender-based</w:t>
      </w:r>
      <w:r>
        <w:rPr>
          <w:rFonts w:ascii="Arial Narrow" w:eastAsia="Arial Narrow" w:hAnsi="Arial Narrow" w:cs="Arial Narrow"/>
          <w:color w:val="000000"/>
          <w:sz w:val="24"/>
          <w:szCs w:val="24"/>
        </w:rPr>
        <w:t xml:space="preserve"> violence</w:t>
      </w:r>
    </w:p>
    <w:p w:rsidR="000E298F" w:rsidRDefault="00F60872">
      <w:pPr>
        <w:pStyle w:val="Heading2"/>
        <w:rPr>
          <w:rFonts w:ascii="Arial Narrow" w:eastAsia="Arial Narrow" w:hAnsi="Arial Narrow" w:cs="Arial Narrow"/>
          <w:b/>
          <w:sz w:val="28"/>
          <w:szCs w:val="28"/>
        </w:rPr>
      </w:pPr>
      <w:bookmarkStart w:id="8" w:name="_Toc75341486"/>
      <w:r>
        <w:rPr>
          <w:rFonts w:ascii="Arial Narrow" w:eastAsia="Arial Narrow" w:hAnsi="Arial Narrow" w:cs="Arial Narrow"/>
          <w:b/>
          <w:sz w:val="28"/>
          <w:szCs w:val="28"/>
        </w:rPr>
        <w:t>1.4 Problem statement</w:t>
      </w:r>
      <w:bookmarkEnd w:id="8"/>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Regardless of the strides made globally and locally in the women’s rights liberation movements and gender affairs economically, constitutionally and politically; Women and girls are still susceptible to violent crimes, sexual and non-sexual. The Covid-19 pandemic only exposed the degree of its severity ( a handful of women particularly in southern Africa died due to intimate partner violence) and how much there is still exceedingly more room for much to be done to actualize progressively the multi-dimensional development as well as the social welfare of women.</w:t>
      </w:r>
    </w:p>
    <w:p w:rsidR="000E298F" w:rsidRDefault="00F60872">
      <w:pPr>
        <w:pStyle w:val="Heading2"/>
        <w:rPr>
          <w:rFonts w:ascii="Arial Narrow" w:eastAsia="Arial Narrow" w:hAnsi="Arial Narrow" w:cs="Arial Narrow"/>
          <w:b/>
          <w:sz w:val="28"/>
          <w:szCs w:val="28"/>
        </w:rPr>
      </w:pPr>
      <w:bookmarkStart w:id="9" w:name="_Toc75341487"/>
      <w:r>
        <w:rPr>
          <w:rFonts w:ascii="Arial Narrow" w:eastAsia="Arial Narrow" w:hAnsi="Arial Narrow" w:cs="Arial Narrow"/>
          <w:b/>
          <w:sz w:val="28"/>
          <w:szCs w:val="28"/>
        </w:rPr>
        <w:t>1.5 Comprehensive Project objective:</w:t>
      </w:r>
      <w:bookmarkEnd w:id="9"/>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To innovatively provide a technological solution to a social issue affecting women and girls, particularly gender based violence and intimate partner abuse by means of engaging data-science, analytics and programming tools. The process is broken down in three phases</w:t>
      </w:r>
    </w:p>
    <w:p w:rsidR="000E298F" w:rsidRDefault="00F60872">
      <w:pPr>
        <w:numPr>
          <w:ilvl w:val="0"/>
          <w:numId w:val="4"/>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To conduct a deductive data analysis of abused women and girls during post the enforcement of Covid-19 restrictions &amp; lockdowns zeroing in on countries with data availability in Africa, Nigeria being the largest sample size, zooming in on Egypt, Ghana, South Africa, Kenya.</w:t>
      </w:r>
    </w:p>
    <w:p w:rsidR="000E298F" w:rsidRDefault="00F60872">
      <w:pPr>
        <w:numPr>
          <w:ilvl w:val="0"/>
          <w:numId w:val="4"/>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lastRenderedPageBreak/>
        <w:t xml:space="preserve">To develop a reporting system that populates a </w:t>
      </w:r>
      <w:r>
        <w:rPr>
          <w:rFonts w:ascii="Arial Narrow" w:eastAsia="Arial Narrow" w:hAnsi="Arial Narrow" w:cs="Arial Narrow"/>
          <w:sz w:val="24"/>
          <w:szCs w:val="24"/>
        </w:rPr>
        <w:t>database</w:t>
      </w:r>
      <w:r>
        <w:rPr>
          <w:rFonts w:ascii="Arial Narrow" w:eastAsia="Arial Narrow" w:hAnsi="Arial Narrow" w:cs="Arial Narrow"/>
          <w:color w:val="000000"/>
          <w:sz w:val="24"/>
          <w:szCs w:val="24"/>
        </w:rPr>
        <w:t>, collecting data in form of reports that narrates their witnessing of or experience with abuse and intimate partner violence, collecting data demographics as well as key information like mode of abuse and frequency.</w:t>
      </w:r>
    </w:p>
    <w:p w:rsidR="000E298F" w:rsidRDefault="00F60872">
      <w:pPr>
        <w:numPr>
          <w:ilvl w:val="0"/>
          <w:numId w:val="4"/>
        </w:numPr>
        <w:pBdr>
          <w:top w:val="nil"/>
          <w:left w:val="nil"/>
          <w:bottom w:val="nil"/>
          <w:right w:val="nil"/>
          <w:between w:val="nil"/>
        </w:pBdr>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To develop an intelligent technology </w:t>
      </w:r>
      <w:r>
        <w:rPr>
          <w:rFonts w:ascii="Arial Narrow" w:eastAsia="Arial Narrow" w:hAnsi="Arial Narrow" w:cs="Arial Narrow"/>
          <w:sz w:val="24"/>
          <w:szCs w:val="24"/>
        </w:rPr>
        <w:t>in the form</w:t>
      </w:r>
      <w:r>
        <w:rPr>
          <w:rFonts w:ascii="Arial Narrow" w:eastAsia="Arial Narrow" w:hAnsi="Arial Narrow" w:cs="Arial Narrow"/>
          <w:color w:val="000000"/>
          <w:sz w:val="24"/>
          <w:szCs w:val="24"/>
        </w:rPr>
        <w:t xml:space="preserve"> of an application linked to the reporting system </w:t>
      </w:r>
      <w:r>
        <w:rPr>
          <w:rFonts w:ascii="Arial Narrow" w:eastAsia="Arial Narrow" w:hAnsi="Arial Narrow" w:cs="Arial Narrow"/>
          <w:sz w:val="24"/>
          <w:szCs w:val="24"/>
        </w:rPr>
        <w:t>database</w:t>
      </w:r>
      <w:r>
        <w:rPr>
          <w:rFonts w:ascii="Arial Narrow" w:eastAsia="Arial Narrow" w:hAnsi="Arial Narrow" w:cs="Arial Narrow"/>
          <w:color w:val="000000"/>
          <w:sz w:val="24"/>
          <w:szCs w:val="24"/>
        </w:rPr>
        <w:t>, which not only reports imminent violence but operates as an emergency hotline and responds to a woman who expresses active and urgent distress and solicits relevant help by sending the woman’s geographical coordinates to the right authorities.</w:t>
      </w:r>
    </w:p>
    <w:p w:rsidR="000E298F" w:rsidRDefault="00F60872">
      <w:pPr>
        <w:spacing w:line="360" w:lineRule="auto"/>
        <w:ind w:left="428"/>
        <w:jc w:val="both"/>
        <w:rPr>
          <w:rFonts w:ascii="Arial Narrow" w:eastAsia="Arial Narrow" w:hAnsi="Arial Narrow" w:cs="Arial Narrow"/>
          <w:sz w:val="24"/>
          <w:szCs w:val="24"/>
        </w:rPr>
      </w:pPr>
      <w:r>
        <w:rPr>
          <w:rFonts w:ascii="Arial Narrow" w:eastAsia="Arial Narrow" w:hAnsi="Arial Narrow" w:cs="Arial Narrow"/>
          <w:sz w:val="24"/>
          <w:szCs w:val="24"/>
        </w:rPr>
        <w:t>Lastly to use data collected through the reporting system for predictive analysis and report writing in order to sponsor preventative measures through engaging the right partners; governmental and private who are aligned with causes for women’s social issues and gender affairs</w:t>
      </w:r>
    </w:p>
    <w:p w:rsidR="000E298F" w:rsidRDefault="000E298F">
      <w:pPr>
        <w:spacing w:line="360" w:lineRule="auto"/>
        <w:jc w:val="both"/>
        <w:rPr>
          <w:rFonts w:ascii="Arial Narrow" w:eastAsia="Arial Narrow" w:hAnsi="Arial Narrow" w:cs="Arial Narrow"/>
          <w:b/>
          <w:sz w:val="24"/>
          <w:szCs w:val="24"/>
        </w:rPr>
      </w:pPr>
    </w:p>
    <w:p w:rsidR="000E298F" w:rsidRDefault="000E298F">
      <w:pPr>
        <w:spacing w:line="360" w:lineRule="auto"/>
        <w:jc w:val="both"/>
        <w:rPr>
          <w:rFonts w:ascii="Arial Narrow" w:eastAsia="Arial Narrow" w:hAnsi="Arial Narrow" w:cs="Arial Narrow"/>
          <w:b/>
          <w:sz w:val="24"/>
          <w:szCs w:val="24"/>
        </w:rPr>
      </w:pPr>
    </w:p>
    <w:p w:rsidR="000E298F" w:rsidRDefault="00F60872">
      <w:pPr>
        <w:pStyle w:val="Heading2"/>
        <w:rPr>
          <w:rFonts w:ascii="Arial Narrow" w:eastAsia="Arial Narrow" w:hAnsi="Arial Narrow" w:cs="Arial Narrow"/>
          <w:b/>
          <w:sz w:val="28"/>
          <w:szCs w:val="28"/>
        </w:rPr>
      </w:pPr>
      <w:bookmarkStart w:id="10" w:name="_Toc75341488"/>
      <w:r>
        <w:rPr>
          <w:rFonts w:ascii="Arial Narrow" w:eastAsia="Arial Narrow" w:hAnsi="Arial Narrow" w:cs="Arial Narrow"/>
          <w:b/>
          <w:sz w:val="28"/>
          <w:szCs w:val="28"/>
        </w:rPr>
        <w:t>1.6 Idea Breakdown</w:t>
      </w:r>
      <w:bookmarkEnd w:id="10"/>
      <w:r>
        <w:rPr>
          <w:rFonts w:ascii="Arial Narrow" w:eastAsia="Arial Narrow" w:hAnsi="Arial Narrow" w:cs="Arial Narrow"/>
          <w:b/>
          <w:sz w:val="28"/>
          <w:szCs w:val="28"/>
        </w:rPr>
        <w:t xml:space="preserve"> </w:t>
      </w:r>
    </w:p>
    <w:p w:rsidR="000E298F" w:rsidRDefault="00F60872">
      <w:pPr>
        <w:rPr>
          <w:rFonts w:ascii="Arial Narrow" w:eastAsia="Arial Narrow" w:hAnsi="Arial Narrow" w:cs="Arial Narrow"/>
          <w:b/>
          <w:color w:val="5B9BD5"/>
          <w:sz w:val="24"/>
          <w:szCs w:val="24"/>
        </w:rPr>
      </w:pPr>
      <w:r>
        <w:rPr>
          <w:rFonts w:ascii="Arial Narrow" w:eastAsia="Arial Narrow" w:hAnsi="Arial Narrow" w:cs="Arial Narrow"/>
          <w:b/>
          <w:color w:val="5B9BD5"/>
          <w:sz w:val="24"/>
          <w:szCs w:val="24"/>
        </w:rPr>
        <w:t>Zeroing in on the innovative technology; what is the big idea ( SHERO Application and the reporting system interface?</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we could stop the death of one woman, what if we can prevent perverse injuries that scar her for life and cause her to be self- conscious and battle with self esteem</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a task force could be sent to rescue a young adolescent girl before a gross and brutal molestation</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What if we could invent an application </w:t>
      </w:r>
      <w:r>
        <w:rPr>
          <w:rFonts w:ascii="Arial Narrow" w:eastAsia="Arial Narrow" w:hAnsi="Arial Narrow" w:cs="Arial Narrow"/>
          <w:sz w:val="24"/>
          <w:szCs w:val="24"/>
        </w:rPr>
        <w:t>of</w:t>
      </w:r>
      <w:r>
        <w:rPr>
          <w:rFonts w:ascii="Arial Narrow" w:eastAsia="Arial Narrow" w:hAnsi="Arial Narrow" w:cs="Arial Narrow"/>
          <w:color w:val="000000"/>
          <w:sz w:val="24"/>
          <w:szCs w:val="24"/>
        </w:rPr>
        <w:t xml:space="preserve"> software that’s prompt, fast efficient, quick to respond, an application that makes the job of law enforcers and the justice system easier</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What if there was a panic button that a woman can press, that signals red and alerts everyone in the </w:t>
      </w:r>
      <w:r>
        <w:rPr>
          <w:rFonts w:ascii="Arial Narrow" w:eastAsia="Arial Narrow" w:hAnsi="Arial Narrow" w:cs="Arial Narrow"/>
          <w:sz w:val="24"/>
          <w:szCs w:val="24"/>
        </w:rPr>
        <w:t>chat box</w:t>
      </w:r>
      <w:r>
        <w:rPr>
          <w:rFonts w:ascii="Arial Narrow" w:eastAsia="Arial Narrow" w:hAnsi="Arial Narrow" w:cs="Arial Narrow"/>
          <w:color w:val="000000"/>
          <w:sz w:val="24"/>
          <w:szCs w:val="24"/>
        </w:rPr>
        <w:t xml:space="preserve"> that there’s a woman in trouble in the vicinity and within a matter of seconds even if she cannot make the call herself, a system has been alerted , her GPS location is tracked and the nearest community task force is sent to the rescue</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there was a software an application that can be easily downloaded compatible with most phones, minimal data usage , whereby the mere pressing of a button, if it’s too unsafe for the woman to call or text, the artificially intelligent online watcher sends a notification to a designated taskforce in a telecommunications company , that alerts the security service or police to attend a woman in trouble at a certain location</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at the verge of realizing you are no longer unsafe , you can stall some time, press the panic button and a rescue cab or Uber is sent to your location within 15 minutes</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lastRenderedPageBreak/>
        <w:t>What if we could save abuse or kidnapping victims and ensure they are brought back to safety through a software , a software that begins to track their location as well as record the proceedings of an event automatically when you press a panic button or shake the screen</w:t>
      </w:r>
    </w:p>
    <w:p w:rsidR="000E298F" w:rsidRDefault="000E298F">
      <w:pPr>
        <w:pBdr>
          <w:top w:val="nil"/>
          <w:left w:val="nil"/>
          <w:bottom w:val="nil"/>
          <w:right w:val="nil"/>
          <w:between w:val="nil"/>
        </w:pBdr>
        <w:spacing w:after="0" w:line="360" w:lineRule="auto"/>
        <w:ind w:left="720"/>
        <w:jc w:val="both"/>
        <w:rPr>
          <w:rFonts w:ascii="Arial Narrow" w:eastAsia="Arial Narrow" w:hAnsi="Arial Narrow" w:cs="Arial Narrow"/>
          <w:color w:val="000000"/>
          <w:sz w:val="24"/>
          <w:szCs w:val="24"/>
        </w:rPr>
      </w:pPr>
    </w:p>
    <w:p w:rsidR="000E298F" w:rsidRDefault="000E298F">
      <w:pPr>
        <w:pBdr>
          <w:top w:val="nil"/>
          <w:left w:val="nil"/>
          <w:bottom w:val="nil"/>
          <w:right w:val="nil"/>
          <w:between w:val="nil"/>
        </w:pBdr>
        <w:spacing w:after="0" w:line="360" w:lineRule="auto"/>
        <w:ind w:left="720"/>
        <w:jc w:val="both"/>
        <w:rPr>
          <w:rFonts w:ascii="Arial Narrow" w:eastAsia="Arial Narrow" w:hAnsi="Arial Narrow" w:cs="Arial Narrow"/>
          <w:color w:val="000000"/>
          <w:sz w:val="24"/>
          <w:szCs w:val="24"/>
        </w:rPr>
      </w:pPr>
    </w:p>
    <w:p w:rsidR="000E298F" w:rsidRDefault="00F60872">
      <w:pPr>
        <w:pBdr>
          <w:top w:val="nil"/>
          <w:left w:val="nil"/>
          <w:bottom w:val="nil"/>
          <w:right w:val="nil"/>
          <w:between w:val="nil"/>
        </w:pBdr>
        <w:spacing w:after="0" w:line="360" w:lineRule="auto"/>
        <w:ind w:left="720"/>
        <w:jc w:val="both"/>
        <w:rPr>
          <w:rFonts w:ascii="Arial Narrow" w:eastAsia="Arial Narrow" w:hAnsi="Arial Narrow" w:cs="Arial Narrow"/>
          <w:b/>
          <w:color w:val="0070C0"/>
          <w:sz w:val="28"/>
          <w:szCs w:val="28"/>
        </w:rPr>
      </w:pPr>
      <w:r>
        <w:rPr>
          <w:rFonts w:ascii="Arial Narrow" w:eastAsia="Arial Narrow" w:hAnsi="Arial Narrow" w:cs="Arial Narrow"/>
          <w:b/>
          <w:color w:val="0070C0"/>
          <w:sz w:val="28"/>
          <w:szCs w:val="28"/>
        </w:rPr>
        <w:t>We present to you a 21</w:t>
      </w:r>
      <w:r>
        <w:rPr>
          <w:rFonts w:ascii="Arial Narrow" w:eastAsia="Arial Narrow" w:hAnsi="Arial Narrow" w:cs="Arial Narrow"/>
          <w:b/>
          <w:color w:val="0070C0"/>
          <w:sz w:val="28"/>
          <w:szCs w:val="28"/>
          <w:vertAlign w:val="superscript"/>
        </w:rPr>
        <w:t>st</w:t>
      </w:r>
      <w:r>
        <w:rPr>
          <w:rFonts w:ascii="Arial Narrow" w:eastAsia="Arial Narrow" w:hAnsi="Arial Narrow" w:cs="Arial Narrow"/>
          <w:b/>
          <w:color w:val="0070C0"/>
          <w:sz w:val="28"/>
          <w:szCs w:val="28"/>
        </w:rPr>
        <w:t xml:space="preserve"> century tech solution to minimizing and eliminating violent crimes against women </w:t>
      </w:r>
    </w:p>
    <w:p w:rsidR="000E298F" w:rsidRDefault="00F60872">
      <w:pPr>
        <w:pBdr>
          <w:top w:val="nil"/>
          <w:left w:val="nil"/>
          <w:bottom w:val="nil"/>
          <w:right w:val="nil"/>
          <w:between w:val="nil"/>
        </w:pBdr>
        <w:spacing w:after="0" w:line="360" w:lineRule="auto"/>
        <w:ind w:left="720"/>
        <w:jc w:val="both"/>
        <w:rPr>
          <w:rFonts w:ascii="Arial Narrow" w:eastAsia="Arial Narrow" w:hAnsi="Arial Narrow" w:cs="Arial Narrow"/>
          <w:b/>
          <w:color w:val="0070C0"/>
          <w:sz w:val="32"/>
          <w:szCs w:val="32"/>
        </w:rPr>
      </w:pPr>
      <w:r>
        <w:rPr>
          <w:rFonts w:ascii="Arial Narrow" w:eastAsia="Arial Narrow" w:hAnsi="Arial Narrow" w:cs="Arial Narrow"/>
          <w:b/>
          <w:color w:val="0070C0"/>
          <w:sz w:val="32"/>
          <w:szCs w:val="32"/>
        </w:rPr>
        <w:t>THE SHE’RO “HELP” APPLICATION</w:t>
      </w:r>
    </w:p>
    <w:p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The user friendly efficient justice companion, online artificially intelligent watcher that’s here to protect women who have been failed by the system and by their community</w:t>
      </w:r>
    </w:p>
    <w:p w:rsidR="000E298F" w:rsidRDefault="00F60872">
      <w:pPr>
        <w:numPr>
          <w:ilvl w:val="0"/>
          <w:numId w:val="12"/>
        </w:numPr>
        <w:pBdr>
          <w:top w:val="nil"/>
          <w:left w:val="nil"/>
          <w:bottom w:val="nil"/>
          <w:right w:val="nil"/>
          <w:between w:val="nil"/>
        </w:pBdr>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The SHE’RO community, a safe place where you can report misfortune without judgment, a woman to a </w:t>
      </w:r>
      <w:r>
        <w:rPr>
          <w:rFonts w:ascii="Arial Narrow" w:eastAsia="Arial Narrow" w:hAnsi="Arial Narrow" w:cs="Arial Narrow"/>
          <w:sz w:val="24"/>
          <w:szCs w:val="24"/>
        </w:rPr>
        <w:t>woman-friendly</w:t>
      </w:r>
      <w:r>
        <w:rPr>
          <w:rFonts w:ascii="Arial Narrow" w:eastAsia="Arial Narrow" w:hAnsi="Arial Narrow" w:cs="Arial Narrow"/>
          <w:color w:val="000000"/>
          <w:sz w:val="24"/>
          <w:szCs w:val="24"/>
        </w:rPr>
        <w:t xml:space="preserve"> interface that also allows live interaction with other women, girls as well as social workers, clinical therapists, emotional first aid experts, and task forces, agents put in place to look out for reports and cases</w:t>
      </w:r>
    </w:p>
    <w:p w:rsidR="000E298F" w:rsidRDefault="00F60872">
      <w:pPr>
        <w:spacing w:line="36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How exactly would this service be put to work?</w:t>
      </w:r>
    </w:p>
    <w:p w:rsidR="000E298F" w:rsidRDefault="00F60872">
      <w:pPr>
        <w:numPr>
          <w:ilvl w:val="0"/>
          <w:numId w:val="1"/>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Bringing into perspective firstly the software or application is an online community interface, women and girls from all walks of life can subscribe, the intelligence in the application clusters women who have subscribed who are in the same regions or residencies to be clustered </w:t>
      </w:r>
    </w:p>
    <w:p w:rsidR="000E298F" w:rsidRDefault="00F60872">
      <w:pPr>
        <w:numPr>
          <w:ilvl w:val="0"/>
          <w:numId w:val="1"/>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The application interface is also an informative site that educates women and girls about their rights, safety options, and support services in their region and also teaches methods of self-defense as well as practical steps to follow when in the face of danger</w:t>
      </w:r>
    </w:p>
    <w:p w:rsidR="000E298F" w:rsidRDefault="00F60872">
      <w:pPr>
        <w:numPr>
          <w:ilvl w:val="0"/>
          <w:numId w:val="1"/>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The interface also allows the interaction of subscribers with social workers and therapists to talk through their trauma especially for the perpetual and repetitive abuse victims, and how to get out of it as well as the avenues to follow that are </w:t>
      </w:r>
      <w:r>
        <w:rPr>
          <w:rFonts w:ascii="Arial Narrow" w:eastAsia="Arial Narrow" w:hAnsi="Arial Narrow" w:cs="Arial Narrow"/>
          <w:sz w:val="24"/>
          <w:szCs w:val="24"/>
        </w:rPr>
        <w:t>region-specific</w:t>
      </w:r>
    </w:p>
    <w:p w:rsidR="000E298F" w:rsidRDefault="00F60872">
      <w:pPr>
        <w:numPr>
          <w:ilvl w:val="0"/>
          <w:numId w:val="1"/>
        </w:numPr>
        <w:pBdr>
          <w:top w:val="nil"/>
          <w:left w:val="nil"/>
          <w:bottom w:val="nil"/>
          <w:right w:val="nil"/>
          <w:between w:val="nil"/>
        </w:pBdr>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The application and interface must be designed in such a way as to partner with or to be able to disseminate to local telecommunication companies, security systems, local police and law enforcement, and volunteer community watchmen. </w:t>
      </w:r>
    </w:p>
    <w:p w:rsidR="000E298F" w:rsidRDefault="00F60872">
      <w:pPr>
        <w:spacing w:line="360" w:lineRule="auto"/>
        <w:jc w:val="both"/>
        <w:rPr>
          <w:rFonts w:ascii="Arial Narrow" w:eastAsia="Arial Narrow" w:hAnsi="Arial Narrow" w:cs="Arial Narrow"/>
          <w:b/>
          <w:color w:val="002060"/>
          <w:sz w:val="24"/>
          <w:szCs w:val="24"/>
        </w:rPr>
      </w:pPr>
      <w:r>
        <w:rPr>
          <w:rFonts w:ascii="Arial Narrow" w:eastAsia="Arial Narrow" w:hAnsi="Arial Narrow" w:cs="Arial Narrow"/>
          <w:b/>
          <w:color w:val="002060"/>
          <w:sz w:val="24"/>
          <w:szCs w:val="24"/>
        </w:rPr>
        <w:t>The results of data analysis and the demo of the reporting interface and the software application will be included in the final report as well as our final recommendations.</w:t>
      </w: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F60872">
      <w:pPr>
        <w:pStyle w:val="Heading2"/>
        <w:rPr>
          <w:rFonts w:ascii="Arial Narrow" w:eastAsia="Arial Narrow" w:hAnsi="Arial Narrow" w:cs="Arial Narrow"/>
          <w:b/>
          <w:sz w:val="28"/>
          <w:szCs w:val="28"/>
        </w:rPr>
      </w:pPr>
      <w:bookmarkStart w:id="11" w:name="_Toc75341489"/>
      <w:r>
        <w:rPr>
          <w:rFonts w:ascii="Arial Narrow" w:eastAsia="Arial Narrow" w:hAnsi="Arial Narrow" w:cs="Arial Narrow"/>
          <w:b/>
          <w:sz w:val="28"/>
          <w:szCs w:val="28"/>
        </w:rPr>
        <w:lastRenderedPageBreak/>
        <w:t>1.7 Project lifecycle</w:t>
      </w:r>
      <w:bookmarkEnd w:id="11"/>
    </w:p>
    <w:p w:rsidR="000E298F" w:rsidRDefault="000E298F">
      <w:pPr>
        <w:rPr>
          <w:rFonts w:ascii="Arial Narrow" w:eastAsia="Arial Narrow" w:hAnsi="Arial Narrow" w:cs="Arial Narrow"/>
        </w:rPr>
      </w:pPr>
    </w:p>
    <w:p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The stipulated life cycle for this project  was 7 days ( 168 hours). with this time frame in mind the project cycle was further broken into the following</w:t>
      </w:r>
    </w:p>
    <w:p w:rsidR="000E298F" w:rsidRDefault="000E298F">
      <w:pPr>
        <w:rPr>
          <w:rFonts w:ascii="Arial Narrow" w:eastAsia="Arial Narrow" w:hAnsi="Arial Narrow" w:cs="Arial Narrow"/>
          <w:sz w:val="24"/>
          <w:szCs w:val="24"/>
        </w:rPr>
      </w:pPr>
    </w:p>
    <w:p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Day 1 → Ideation and information structuring: this is the breakdown of the structure and format for this research. We focused on bringing together every idea that is involved for the successful execution of this project. We identified key areas needed, broke down the tasks into actionable steps, assigned roles, and assumed responsibilities</w:t>
      </w:r>
    </w:p>
    <w:p w:rsidR="000E298F" w:rsidRPr="002B158F" w:rsidRDefault="000E298F">
      <w:pPr>
        <w:rPr>
          <w:rFonts w:ascii="Arial Narrow" w:eastAsia="Arial Narrow" w:hAnsi="Arial Narrow" w:cs="Arial Narrow"/>
          <w:sz w:val="24"/>
          <w:szCs w:val="24"/>
        </w:rPr>
      </w:pPr>
    </w:p>
    <w:p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Day 2→ research structuring: this was centered on the breakdown of our research tools to make for a robust research, for this some of our activities included information gathering, data collection, data cleaning and collation. We focused on acquiring the needed research materials that will give credence to our project.</w:t>
      </w:r>
    </w:p>
    <w:p w:rsidR="000E298F" w:rsidRPr="002B158F" w:rsidRDefault="000E298F">
      <w:pPr>
        <w:rPr>
          <w:rFonts w:ascii="Arial Narrow" w:eastAsia="Arial Narrow" w:hAnsi="Arial Narrow" w:cs="Arial Narrow"/>
          <w:sz w:val="24"/>
          <w:szCs w:val="24"/>
        </w:rPr>
      </w:pPr>
    </w:p>
    <w:p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Day 3 → Statistical analysis: for this process we deployed statistical modelling techniques to our data, statistical sampling techniques, graphical representations, statistical derivatives were all deployed to enable the team to have a better understanding of the data and make informed decisions about the direction of our project.</w:t>
      </w:r>
    </w:p>
    <w:p w:rsidR="000E298F" w:rsidRPr="002B158F" w:rsidRDefault="000E298F">
      <w:pPr>
        <w:rPr>
          <w:rFonts w:ascii="Arial Narrow" w:eastAsia="Arial Narrow" w:hAnsi="Arial Narrow" w:cs="Arial Narrow"/>
          <w:sz w:val="24"/>
          <w:szCs w:val="24"/>
        </w:rPr>
      </w:pPr>
    </w:p>
    <w:p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Day 4→ Code base Development:  from information obtained from our statistical analysis, we focused on developing a code which will serve as a solution to the problem presentation from our statistical derivatives. the code base involved using the python programming language, embedding API’s and developing an input system for data reporting</w:t>
      </w:r>
    </w:p>
    <w:p w:rsidR="000E298F" w:rsidRPr="002B158F" w:rsidRDefault="000E298F">
      <w:pPr>
        <w:rPr>
          <w:rFonts w:ascii="Arial Narrow" w:eastAsia="Arial Narrow" w:hAnsi="Arial Narrow" w:cs="Arial Narrow"/>
          <w:sz w:val="24"/>
          <w:szCs w:val="24"/>
        </w:rPr>
      </w:pPr>
    </w:p>
    <w:p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 xml:space="preserve">Day 5 → APP Development: we focused on the development of our rapid response app for females in a violent situation. </w:t>
      </w:r>
      <w:r w:rsidRPr="002B158F">
        <w:rPr>
          <w:rFonts w:ascii="Arial Narrow" w:eastAsia="Arial Narrow" w:hAnsi="Arial Narrow" w:cs="Arial Narrow"/>
          <w:sz w:val="24"/>
          <w:szCs w:val="24"/>
        </w:rPr>
        <w:t>We deployed the App Inventor developer tool by MIT and  used it to create a rapid response interface where women could quickly seek help and intervention for incidences of violence against their person. We also used MySQL and php to communicate with the app and the database.</w:t>
      </w:r>
    </w:p>
    <w:p w:rsidR="000E298F" w:rsidRPr="002B158F" w:rsidRDefault="000E298F">
      <w:pPr>
        <w:rPr>
          <w:rFonts w:ascii="Arial Narrow" w:eastAsia="Arial Narrow" w:hAnsi="Arial Narrow" w:cs="Arial Narrow"/>
          <w:sz w:val="24"/>
          <w:szCs w:val="24"/>
        </w:rPr>
      </w:pPr>
    </w:p>
    <w:p w:rsidR="000E298F" w:rsidRPr="002B158F" w:rsidRDefault="00F60872">
      <w:pPr>
        <w:jc w:val="both"/>
        <w:rPr>
          <w:rFonts w:ascii="Arial Narrow" w:eastAsia="Arial Narrow" w:hAnsi="Arial Narrow" w:cs="Arial Narrow"/>
          <w:sz w:val="24"/>
          <w:szCs w:val="24"/>
        </w:rPr>
      </w:pPr>
      <w:r w:rsidRPr="002B158F">
        <w:rPr>
          <w:rFonts w:ascii="Arial Narrow" w:eastAsia="Arial Narrow" w:hAnsi="Arial Narrow" w:cs="Arial Narrow"/>
          <w:sz w:val="24"/>
          <w:szCs w:val="24"/>
        </w:rPr>
        <w:t>Day 6: Iteration and Quality review: on this day we iterated and ran tests on our code and apps as a form of quality control to check for bugs and errors.  We iterated in order to make sure that the codes deployed were effective and efficient. We also ran tests on our apps to check the bugs and errors</w:t>
      </w:r>
    </w:p>
    <w:p w:rsidR="000E298F" w:rsidRDefault="000E298F">
      <w:pPr>
        <w:rPr>
          <w:rFonts w:ascii="Arial Narrow" w:eastAsia="Arial Narrow" w:hAnsi="Arial Narrow" w:cs="Arial Narrow"/>
          <w:sz w:val="24"/>
          <w:szCs w:val="24"/>
        </w:rPr>
      </w:pPr>
    </w:p>
    <w:p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 xml:space="preserve">Day 7→ Project Summary and Conclusion: This was our final day and we focused on bringing pieces of our project together. We wrote a project summary, and a comprehensive project report by collation of  every step involved in carrying out this research in a methodical manner for easy understanding of the work we did. </w:t>
      </w: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F60872">
      <w:pPr>
        <w:pStyle w:val="Heading2"/>
        <w:rPr>
          <w:rFonts w:ascii="Arial Narrow" w:eastAsia="Arial Narrow" w:hAnsi="Arial Narrow" w:cs="Arial Narrow"/>
          <w:b/>
          <w:sz w:val="28"/>
          <w:szCs w:val="28"/>
        </w:rPr>
      </w:pPr>
      <w:bookmarkStart w:id="12" w:name="_Toc75341490"/>
      <w:r>
        <w:rPr>
          <w:rFonts w:ascii="Arial Narrow" w:eastAsia="Arial Narrow" w:hAnsi="Arial Narrow" w:cs="Arial Narrow"/>
          <w:b/>
          <w:sz w:val="28"/>
          <w:szCs w:val="28"/>
        </w:rPr>
        <w:t>1.8 Project Delimitation</w:t>
      </w:r>
      <w:bookmarkEnd w:id="12"/>
    </w:p>
    <w:p w:rsidR="000E298F" w:rsidRDefault="000E298F">
      <w:pPr>
        <w:spacing w:line="360" w:lineRule="auto"/>
        <w:jc w:val="both"/>
        <w:rPr>
          <w:rFonts w:ascii="Arial Narrow" w:eastAsia="Arial Narrow" w:hAnsi="Arial Narrow" w:cs="Arial Narrow"/>
          <w:sz w:val="24"/>
          <w:szCs w:val="24"/>
        </w:rPr>
      </w:pPr>
    </w:p>
    <w:p w:rsidR="000E298F" w:rsidRDefault="00F60872">
      <w:pPr>
        <w:spacing w:line="360" w:lineRule="auto"/>
        <w:jc w:val="both"/>
        <w:rPr>
          <w:rFonts w:ascii="Arial Narrow" w:eastAsia="Arial Narrow" w:hAnsi="Arial Narrow" w:cs="Arial Narrow"/>
          <w:b/>
          <w:color w:val="002060"/>
          <w:sz w:val="24"/>
          <w:szCs w:val="24"/>
        </w:rPr>
      </w:pPr>
      <w:r>
        <w:rPr>
          <w:rFonts w:ascii="Arial Narrow" w:eastAsia="Arial Narrow" w:hAnsi="Arial Narrow" w:cs="Arial Narrow"/>
          <w:sz w:val="24"/>
          <w:szCs w:val="24"/>
        </w:rPr>
        <w:t>The</w:t>
      </w:r>
      <w:r>
        <w:rPr>
          <w:rFonts w:ascii="Arial Narrow" w:eastAsia="Arial Narrow" w:hAnsi="Arial Narrow" w:cs="Arial Narrow"/>
          <w:color w:val="002060"/>
          <w:sz w:val="24"/>
          <w:szCs w:val="24"/>
        </w:rPr>
        <w:t xml:space="preserve"> </w:t>
      </w:r>
      <w:r>
        <w:rPr>
          <w:rFonts w:ascii="Arial Narrow" w:eastAsia="Arial Narrow" w:hAnsi="Arial Narrow" w:cs="Arial Narrow"/>
          <w:sz w:val="24"/>
          <w:szCs w:val="24"/>
        </w:rPr>
        <w:t>geographical</w:t>
      </w:r>
      <w:r>
        <w:rPr>
          <w:rFonts w:ascii="Arial Narrow" w:eastAsia="Arial Narrow" w:hAnsi="Arial Narrow" w:cs="Arial Narrow"/>
          <w:color w:val="002060"/>
          <w:sz w:val="24"/>
          <w:szCs w:val="24"/>
        </w:rPr>
        <w:t xml:space="preserve"> </w:t>
      </w:r>
      <w:r>
        <w:rPr>
          <w:rFonts w:ascii="Arial Narrow" w:eastAsia="Arial Narrow" w:hAnsi="Arial Narrow" w:cs="Arial Narrow"/>
          <w:sz w:val="24"/>
          <w:szCs w:val="24"/>
        </w:rPr>
        <w:t xml:space="preserve">scope of this project spans select countries from the African continent with regards to literature reviews and data sourcing. Countries were selected based on representation in our team as within the time and resources available we were able to achieve that much in terms of our delimitation. As must have been seen, the countries are : Ghana, Egypt, Kenya, Nigeria and South Africa. </w:t>
      </w:r>
    </w:p>
    <w:p w:rsidR="000E298F" w:rsidRDefault="000E298F">
      <w:pPr>
        <w:pStyle w:val="Heading2"/>
        <w:rPr>
          <w:rFonts w:ascii="Arial Narrow" w:eastAsia="Arial Narrow" w:hAnsi="Arial Narrow" w:cs="Arial Narrow"/>
          <w:b/>
          <w:sz w:val="28"/>
          <w:szCs w:val="28"/>
        </w:rPr>
      </w:pPr>
    </w:p>
    <w:p w:rsidR="000E298F" w:rsidRDefault="00F60872">
      <w:pPr>
        <w:pStyle w:val="Heading2"/>
        <w:rPr>
          <w:rFonts w:ascii="Arial Narrow" w:eastAsia="Arial Narrow" w:hAnsi="Arial Narrow" w:cs="Arial Narrow"/>
          <w:b/>
          <w:sz w:val="28"/>
          <w:szCs w:val="28"/>
        </w:rPr>
      </w:pPr>
      <w:bookmarkStart w:id="13" w:name="_Toc75341491"/>
      <w:r>
        <w:rPr>
          <w:rFonts w:ascii="Arial Narrow" w:eastAsia="Arial Narrow" w:hAnsi="Arial Narrow" w:cs="Arial Narrow"/>
          <w:b/>
          <w:sz w:val="28"/>
          <w:szCs w:val="28"/>
        </w:rPr>
        <w:t>1.9 Project Research Limitations</w:t>
      </w:r>
      <w:bookmarkEnd w:id="13"/>
      <w:r>
        <w:rPr>
          <w:rFonts w:ascii="Arial Narrow" w:eastAsia="Arial Narrow" w:hAnsi="Arial Narrow" w:cs="Arial Narrow"/>
          <w:b/>
          <w:sz w:val="28"/>
          <w:szCs w:val="28"/>
        </w:rPr>
        <w:t xml:space="preserve"> </w:t>
      </w:r>
    </w:p>
    <w:p w:rsidR="000E298F" w:rsidRDefault="000E298F">
      <w:pPr>
        <w:spacing w:line="360" w:lineRule="auto"/>
        <w:jc w:val="both"/>
        <w:rPr>
          <w:rFonts w:ascii="Arial Narrow" w:eastAsia="Arial Narrow" w:hAnsi="Arial Narrow" w:cs="Arial Narrow"/>
          <w:sz w:val="24"/>
          <w:szCs w:val="24"/>
        </w:rPr>
      </w:pP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Paucity of secondary data from countries other than Nigeria was an immediate challenge. We were able to curate a sample source of data for Nigeria for the year 2020 which despite the pandemic challenges was achieved. </w:t>
      </w:r>
    </w:p>
    <w:p w:rsidR="000E298F" w:rsidRDefault="000E298F">
      <w:pPr>
        <w:spacing w:line="360" w:lineRule="auto"/>
        <w:jc w:val="both"/>
        <w:rPr>
          <w:rFonts w:ascii="Arial Narrow" w:eastAsia="Arial Narrow" w:hAnsi="Arial Narrow" w:cs="Arial Narrow"/>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0E298F">
      <w:pPr>
        <w:spacing w:line="360" w:lineRule="auto"/>
        <w:jc w:val="both"/>
        <w:rPr>
          <w:rFonts w:ascii="Arial Narrow" w:eastAsia="Arial Narrow" w:hAnsi="Arial Narrow" w:cs="Arial Narrow"/>
          <w:b/>
          <w:color w:val="002060"/>
          <w:sz w:val="24"/>
          <w:szCs w:val="24"/>
        </w:rPr>
      </w:pPr>
    </w:p>
    <w:p w:rsidR="000E298F" w:rsidRDefault="00F60872">
      <w:pPr>
        <w:pStyle w:val="Heading2"/>
        <w:rPr>
          <w:rFonts w:ascii="Arial Narrow" w:eastAsia="Arial Narrow" w:hAnsi="Arial Narrow" w:cs="Arial Narrow"/>
          <w:b/>
          <w:sz w:val="28"/>
          <w:szCs w:val="28"/>
        </w:rPr>
      </w:pPr>
      <w:bookmarkStart w:id="14" w:name="_Toc75341492"/>
      <w:r>
        <w:rPr>
          <w:rFonts w:ascii="Arial Narrow" w:eastAsia="Arial Narrow" w:hAnsi="Arial Narrow" w:cs="Arial Narrow"/>
          <w:b/>
          <w:sz w:val="28"/>
          <w:szCs w:val="28"/>
        </w:rPr>
        <w:lastRenderedPageBreak/>
        <w:t>Chapter 2</w:t>
      </w:r>
      <w:bookmarkEnd w:id="14"/>
      <w:r>
        <w:rPr>
          <w:rFonts w:ascii="Arial Narrow" w:eastAsia="Arial Narrow" w:hAnsi="Arial Narrow" w:cs="Arial Narrow"/>
          <w:b/>
          <w:sz w:val="28"/>
          <w:szCs w:val="28"/>
        </w:rPr>
        <w:t xml:space="preserve"> </w:t>
      </w:r>
    </w:p>
    <w:p w:rsidR="000E298F" w:rsidRDefault="00F60872">
      <w:pPr>
        <w:pStyle w:val="Heading2"/>
        <w:rPr>
          <w:rFonts w:ascii="Arial Narrow" w:eastAsia="Arial Narrow" w:hAnsi="Arial Narrow" w:cs="Arial Narrow"/>
          <w:b/>
          <w:sz w:val="28"/>
          <w:szCs w:val="28"/>
        </w:rPr>
      </w:pPr>
      <w:bookmarkStart w:id="15" w:name="_Toc75341493"/>
      <w:r>
        <w:rPr>
          <w:rFonts w:ascii="Arial Narrow" w:eastAsia="Arial Narrow" w:hAnsi="Arial Narrow" w:cs="Arial Narrow"/>
          <w:b/>
          <w:sz w:val="28"/>
          <w:szCs w:val="28"/>
        </w:rPr>
        <w:t>Project Methodology</w:t>
      </w:r>
      <w:bookmarkEnd w:id="15"/>
      <w:r>
        <w:rPr>
          <w:rFonts w:ascii="Arial Narrow" w:eastAsia="Arial Narrow" w:hAnsi="Arial Narrow" w:cs="Arial Narrow"/>
          <w:b/>
          <w:sz w:val="28"/>
          <w:szCs w:val="28"/>
        </w:rPr>
        <w:t xml:space="preserve"> </w:t>
      </w:r>
    </w:p>
    <w:p w:rsidR="000E298F" w:rsidRDefault="000E298F">
      <w:pPr>
        <w:rPr>
          <w:rFonts w:ascii="Arial Narrow" w:eastAsia="Arial Narrow" w:hAnsi="Arial Narrow" w:cs="Arial Narrow"/>
        </w:rPr>
      </w:pPr>
    </w:p>
    <w:p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This chapter describes in detail the methodology and tools used in executing this project as well the justifications and validation of research tools</w:t>
      </w:r>
    </w:p>
    <w:p w:rsidR="000E298F" w:rsidRDefault="000E298F">
      <w:pPr>
        <w:rPr>
          <w:rFonts w:ascii="Arial Narrow" w:eastAsia="Arial Narrow" w:hAnsi="Arial Narrow" w:cs="Arial Narrow"/>
          <w:sz w:val="24"/>
          <w:szCs w:val="24"/>
        </w:rPr>
      </w:pPr>
    </w:p>
    <w:p w:rsidR="00AC1F40" w:rsidRDefault="00F60872" w:rsidP="00AC1F40">
      <w:pPr>
        <w:pStyle w:val="Heading2"/>
        <w:rPr>
          <w:rFonts w:ascii="Arial Narrow" w:eastAsia="Arial Narrow" w:hAnsi="Arial Narrow" w:cs="Arial Narrow"/>
          <w:b/>
          <w:sz w:val="28"/>
          <w:szCs w:val="28"/>
        </w:rPr>
      </w:pPr>
      <w:bookmarkStart w:id="16" w:name="_Toc75341494"/>
      <w:r>
        <w:rPr>
          <w:rFonts w:ascii="Arial Narrow" w:eastAsia="Arial Narrow" w:hAnsi="Arial Narrow" w:cs="Arial Narrow"/>
          <w:b/>
          <w:sz w:val="28"/>
          <w:szCs w:val="28"/>
        </w:rPr>
        <w:t>2.1 Research approach</w:t>
      </w:r>
      <w:bookmarkEnd w:id="16"/>
    </w:p>
    <w:p w:rsidR="000E298F" w:rsidRPr="00AC1F40" w:rsidRDefault="00F60872" w:rsidP="00AC1F40">
      <w:pPr>
        <w:pStyle w:val="NoSpacing"/>
        <w:jc w:val="both"/>
        <w:rPr>
          <w:rFonts w:ascii="Arial Narrow" w:hAnsi="Arial Narrow"/>
          <w:b/>
          <w:color w:val="2E75B5"/>
          <w:sz w:val="24"/>
          <w:szCs w:val="24"/>
        </w:rPr>
      </w:pPr>
      <w:r w:rsidRPr="00AC1F40">
        <w:rPr>
          <w:rFonts w:ascii="Arial Narrow" w:hAnsi="Arial Narrow"/>
          <w:sz w:val="24"/>
          <w:szCs w:val="24"/>
        </w:rPr>
        <w:t xml:space="preserve">For the span of this project, the approach adopted is the </w:t>
      </w:r>
      <w:r w:rsidR="002B158F" w:rsidRPr="00AC1F40">
        <w:rPr>
          <w:rFonts w:ascii="Arial Narrow" w:hAnsi="Arial Narrow"/>
          <w:sz w:val="24"/>
          <w:szCs w:val="24"/>
        </w:rPr>
        <w:t xml:space="preserve">mixed research approach: </w:t>
      </w:r>
      <w:r w:rsidRPr="00AC1F40">
        <w:rPr>
          <w:rFonts w:ascii="Arial Narrow" w:hAnsi="Arial Narrow"/>
          <w:sz w:val="24"/>
          <w:szCs w:val="24"/>
        </w:rPr>
        <w:t xml:space="preserve">qualitative and quantitative data was acquired to create a database and research material for this study.  </w:t>
      </w:r>
    </w:p>
    <w:p w:rsidR="000E298F" w:rsidRPr="00AC1F40" w:rsidRDefault="00F60872" w:rsidP="00AC1F40">
      <w:pPr>
        <w:pStyle w:val="NoSpacing"/>
        <w:jc w:val="both"/>
        <w:rPr>
          <w:rFonts w:ascii="Arial Narrow" w:hAnsi="Arial Narrow"/>
          <w:sz w:val="24"/>
          <w:szCs w:val="24"/>
        </w:rPr>
      </w:pPr>
      <w:r w:rsidRPr="00AC1F40">
        <w:rPr>
          <w:rFonts w:ascii="Arial Narrow" w:hAnsi="Arial Narrow"/>
          <w:sz w:val="24"/>
          <w:szCs w:val="24"/>
        </w:rPr>
        <w:t>This method was adopted to co</w:t>
      </w:r>
      <w:r w:rsidR="002B158F" w:rsidRPr="00AC1F40">
        <w:rPr>
          <w:rFonts w:ascii="Arial Narrow" w:hAnsi="Arial Narrow"/>
          <w:sz w:val="24"/>
          <w:szCs w:val="24"/>
        </w:rPr>
        <w:t xml:space="preserve">llect quantitative (numerical) </w:t>
      </w:r>
      <w:r w:rsidRPr="00AC1F40">
        <w:rPr>
          <w:rFonts w:ascii="Arial Narrow" w:hAnsi="Arial Narrow"/>
          <w:sz w:val="24"/>
          <w:szCs w:val="24"/>
        </w:rPr>
        <w:t>information while availing ourselves to qualitative (information) from participants, this was because sometimes the participants' responses were subjective and needed to be captured in the study to make for a more robust research and conclusion.</w:t>
      </w:r>
    </w:p>
    <w:p w:rsidR="000E298F" w:rsidRDefault="00F60872">
      <w:pPr>
        <w:pStyle w:val="Heading2"/>
        <w:rPr>
          <w:rFonts w:ascii="Arial Narrow" w:eastAsia="Arial Narrow" w:hAnsi="Arial Narrow" w:cs="Arial Narrow"/>
          <w:b/>
          <w:sz w:val="28"/>
          <w:szCs w:val="28"/>
        </w:rPr>
      </w:pPr>
      <w:r>
        <w:rPr>
          <w:rFonts w:ascii="Arial Narrow" w:eastAsia="Arial Narrow" w:hAnsi="Arial Narrow" w:cs="Arial Narrow"/>
          <w:b/>
          <w:sz w:val="28"/>
          <w:szCs w:val="28"/>
        </w:rPr>
        <w:tab/>
      </w:r>
    </w:p>
    <w:p w:rsidR="000E298F" w:rsidRDefault="00F60872">
      <w:pPr>
        <w:pStyle w:val="Heading2"/>
        <w:rPr>
          <w:rFonts w:ascii="Arial Narrow" w:eastAsia="Arial Narrow" w:hAnsi="Arial Narrow" w:cs="Arial Narrow"/>
          <w:b/>
          <w:sz w:val="28"/>
          <w:szCs w:val="28"/>
        </w:rPr>
      </w:pPr>
      <w:bookmarkStart w:id="17" w:name="_Toc75341495"/>
      <w:r>
        <w:rPr>
          <w:rFonts w:ascii="Arial Narrow" w:eastAsia="Arial Narrow" w:hAnsi="Arial Narrow" w:cs="Arial Narrow"/>
          <w:b/>
          <w:sz w:val="28"/>
          <w:szCs w:val="28"/>
        </w:rPr>
        <w:t>2.2 Research design / strategy</w:t>
      </w:r>
      <w:bookmarkEnd w:id="17"/>
      <w:r>
        <w:rPr>
          <w:rFonts w:ascii="Arial Narrow" w:eastAsia="Arial Narrow" w:hAnsi="Arial Narrow" w:cs="Arial Narrow"/>
          <w:b/>
          <w:sz w:val="28"/>
          <w:szCs w:val="28"/>
        </w:rPr>
        <w:tab/>
      </w:r>
    </w:p>
    <w:p w:rsidR="000E298F" w:rsidRDefault="00F60872" w:rsidP="002B158F">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For scientific purposes, our research design was structured in a format allowing for a descriptive research design. This was to ensure that we could use the existing data to make accurate inferences and hypotheses. </w:t>
      </w:r>
    </w:p>
    <w:p w:rsidR="000E298F" w:rsidRDefault="00F60872" w:rsidP="002B158F">
      <w:pPr>
        <w:jc w:val="both"/>
        <w:rPr>
          <w:rFonts w:ascii="Arial Narrow" w:eastAsia="Arial Narrow" w:hAnsi="Arial Narrow" w:cs="Arial Narrow"/>
          <w:sz w:val="24"/>
          <w:szCs w:val="24"/>
        </w:rPr>
      </w:pPr>
      <w:r>
        <w:rPr>
          <w:rFonts w:ascii="Arial Narrow" w:eastAsia="Arial Narrow" w:hAnsi="Arial Narrow" w:cs="Arial Narrow"/>
          <w:sz w:val="24"/>
          <w:szCs w:val="24"/>
        </w:rPr>
        <w:t>The descriptive researc</w:t>
      </w:r>
      <w:r w:rsidR="002B158F">
        <w:rPr>
          <w:rFonts w:ascii="Arial Narrow" w:eastAsia="Arial Narrow" w:hAnsi="Arial Narrow" w:cs="Arial Narrow"/>
          <w:sz w:val="24"/>
          <w:szCs w:val="24"/>
        </w:rPr>
        <w:t>h design adopted for this study</w:t>
      </w:r>
      <w:r>
        <w:rPr>
          <w:rFonts w:ascii="Arial Narrow" w:eastAsia="Arial Narrow" w:hAnsi="Arial Narrow" w:cs="Arial Narrow"/>
          <w:sz w:val="24"/>
          <w:szCs w:val="24"/>
        </w:rPr>
        <w:t xml:space="preserve"> highlights standard practices such as data collection, data cleaning, data organizing, data </w:t>
      </w:r>
      <w:r w:rsidR="002B158F">
        <w:rPr>
          <w:rFonts w:ascii="Arial Narrow" w:eastAsia="Arial Narrow" w:hAnsi="Arial Narrow" w:cs="Arial Narrow"/>
          <w:sz w:val="24"/>
          <w:szCs w:val="24"/>
        </w:rPr>
        <w:t>analysis,</w:t>
      </w:r>
      <w:r>
        <w:rPr>
          <w:rFonts w:ascii="Arial Narrow" w:eastAsia="Arial Narrow" w:hAnsi="Arial Narrow" w:cs="Arial Narrow"/>
          <w:sz w:val="24"/>
          <w:szCs w:val="24"/>
        </w:rPr>
        <w:t xml:space="preserve"> data collation and inference. These steps were</w:t>
      </w:r>
      <w:r w:rsidR="002B158F">
        <w:rPr>
          <w:rFonts w:ascii="Arial Narrow" w:eastAsia="Arial Narrow" w:hAnsi="Arial Narrow" w:cs="Arial Narrow"/>
          <w:sz w:val="24"/>
          <w:szCs w:val="24"/>
        </w:rPr>
        <w:t xml:space="preserve"> taken to make sure that there </w:t>
      </w:r>
      <w:r>
        <w:rPr>
          <w:rFonts w:ascii="Arial Narrow" w:eastAsia="Arial Narrow" w:hAnsi="Arial Narrow" w:cs="Arial Narrow"/>
          <w:sz w:val="24"/>
          <w:szCs w:val="24"/>
        </w:rPr>
        <w:t>is a concentration of detail to the case study at hand.</w:t>
      </w:r>
    </w:p>
    <w:p w:rsidR="000E298F" w:rsidRDefault="000E298F">
      <w:pPr>
        <w:rPr>
          <w:rFonts w:ascii="Arial Narrow" w:eastAsia="Arial Narrow" w:hAnsi="Arial Narrow" w:cs="Arial Narrow"/>
          <w:sz w:val="24"/>
          <w:szCs w:val="24"/>
        </w:rPr>
      </w:pPr>
    </w:p>
    <w:p w:rsidR="000E298F" w:rsidRDefault="000E298F">
      <w:pPr>
        <w:rPr>
          <w:rFonts w:ascii="Arial Narrow" w:eastAsia="Arial Narrow" w:hAnsi="Arial Narrow" w:cs="Arial Narrow"/>
          <w:sz w:val="24"/>
          <w:szCs w:val="24"/>
        </w:rPr>
      </w:pPr>
    </w:p>
    <w:p w:rsidR="000E298F" w:rsidRDefault="00F60872">
      <w:pPr>
        <w:pStyle w:val="Heading2"/>
        <w:rPr>
          <w:rFonts w:ascii="Arial Narrow" w:eastAsia="Arial Narrow" w:hAnsi="Arial Narrow" w:cs="Arial Narrow"/>
          <w:b/>
          <w:sz w:val="28"/>
          <w:szCs w:val="28"/>
        </w:rPr>
      </w:pPr>
      <w:bookmarkStart w:id="18" w:name="_Toc75341496"/>
      <w:r>
        <w:rPr>
          <w:rFonts w:ascii="Arial Narrow" w:eastAsia="Arial Narrow" w:hAnsi="Arial Narrow" w:cs="Arial Narrow"/>
          <w:b/>
          <w:sz w:val="28"/>
          <w:szCs w:val="28"/>
        </w:rPr>
        <w:t>2.3 Research methods</w:t>
      </w:r>
      <w:bookmarkEnd w:id="18"/>
      <w:r>
        <w:rPr>
          <w:rFonts w:ascii="Arial Narrow" w:eastAsia="Arial Narrow" w:hAnsi="Arial Narrow" w:cs="Arial Narrow"/>
          <w:b/>
          <w:sz w:val="28"/>
          <w:szCs w:val="28"/>
        </w:rPr>
        <w:tab/>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This study was centered </w:t>
      </w:r>
      <w:r w:rsidR="002B158F">
        <w:rPr>
          <w:rFonts w:ascii="Arial Narrow" w:eastAsia="Arial Narrow" w:hAnsi="Arial Narrow" w:cs="Arial Narrow"/>
          <w:sz w:val="24"/>
          <w:szCs w:val="24"/>
        </w:rPr>
        <w:t>on</w:t>
      </w:r>
      <w:r>
        <w:rPr>
          <w:rFonts w:ascii="Arial Narrow" w:eastAsia="Arial Narrow" w:hAnsi="Arial Narrow" w:cs="Arial Narrow"/>
          <w:sz w:val="24"/>
          <w:szCs w:val="24"/>
        </w:rPr>
        <w:t xml:space="preserve"> reports of violence- phys</w:t>
      </w:r>
      <w:r w:rsidR="002B158F">
        <w:rPr>
          <w:rFonts w:ascii="Arial Narrow" w:eastAsia="Arial Narrow" w:hAnsi="Arial Narrow" w:cs="Arial Narrow"/>
          <w:sz w:val="24"/>
          <w:szCs w:val="24"/>
        </w:rPr>
        <w:t>ical and sexual during the COVID</w:t>
      </w:r>
      <w:r>
        <w:rPr>
          <w:rFonts w:ascii="Arial Narrow" w:eastAsia="Arial Narrow" w:hAnsi="Arial Narrow" w:cs="Arial Narrow"/>
          <w:sz w:val="24"/>
          <w:szCs w:val="24"/>
        </w:rPr>
        <w:t xml:space="preserve"> pandemic. Data was acquired through various social media channels where violence was reported against women in the pandemic, although letters were sent to various </w:t>
      </w:r>
      <w:r w:rsidR="002B158F">
        <w:rPr>
          <w:rFonts w:ascii="Arial Narrow" w:eastAsia="Arial Narrow" w:hAnsi="Arial Narrow" w:cs="Arial Narrow"/>
          <w:sz w:val="24"/>
          <w:szCs w:val="24"/>
        </w:rPr>
        <w:t>NGOs to</w:t>
      </w:r>
      <w:r>
        <w:rPr>
          <w:rFonts w:ascii="Arial Narrow" w:eastAsia="Arial Narrow" w:hAnsi="Arial Narrow" w:cs="Arial Narrow"/>
          <w:sz w:val="24"/>
          <w:szCs w:val="24"/>
        </w:rPr>
        <w:t xml:space="preserve"> avail ourselves of their database in relation to our research topic, we are yet to receive response as we had limited time to conduct this research. The research method deployed for these tasks was based on the derivation data model which was a combination of case studies, victim reporting and surveys.  This research method was </w:t>
      </w:r>
      <w:r w:rsidR="002B158F">
        <w:rPr>
          <w:rFonts w:ascii="Arial Narrow" w:eastAsia="Arial Narrow" w:hAnsi="Arial Narrow" w:cs="Arial Narrow"/>
          <w:sz w:val="24"/>
          <w:szCs w:val="24"/>
        </w:rPr>
        <w:t>considered because</w:t>
      </w:r>
      <w:r>
        <w:rPr>
          <w:rFonts w:ascii="Arial Narrow" w:eastAsia="Arial Narrow" w:hAnsi="Arial Narrow" w:cs="Arial Narrow"/>
          <w:sz w:val="24"/>
          <w:szCs w:val="24"/>
        </w:rPr>
        <w:t xml:space="preserve"> the derivation data model furnishes the researching team with </w:t>
      </w:r>
      <w:r w:rsidR="002B158F">
        <w:rPr>
          <w:rFonts w:ascii="Arial Narrow" w:eastAsia="Arial Narrow" w:hAnsi="Arial Narrow" w:cs="Arial Narrow"/>
          <w:sz w:val="24"/>
          <w:szCs w:val="24"/>
        </w:rPr>
        <w:t>firsthand</w:t>
      </w:r>
      <w:r>
        <w:rPr>
          <w:rFonts w:ascii="Arial Narrow" w:eastAsia="Arial Narrow" w:hAnsi="Arial Narrow" w:cs="Arial Narrow"/>
          <w:sz w:val="24"/>
          <w:szCs w:val="24"/>
        </w:rPr>
        <w:t xml:space="preserve"> information of victims and puts real life experience into focus.  </w:t>
      </w:r>
    </w:p>
    <w:p w:rsidR="000E298F" w:rsidRDefault="000E298F">
      <w:pPr>
        <w:rPr>
          <w:rFonts w:ascii="Arial Narrow" w:eastAsia="Arial Narrow" w:hAnsi="Arial Narrow" w:cs="Arial Narrow"/>
          <w:sz w:val="28"/>
          <w:szCs w:val="28"/>
        </w:rPr>
      </w:pPr>
    </w:p>
    <w:p w:rsidR="000E298F" w:rsidRDefault="00F60872">
      <w:pPr>
        <w:keepNext/>
        <w:keepLines/>
        <w:spacing w:before="40" w:after="0"/>
        <w:rPr>
          <w:rFonts w:ascii="Arial Narrow" w:eastAsia="Arial Narrow" w:hAnsi="Arial Narrow" w:cs="Arial Narrow"/>
          <w:b/>
          <w:color w:val="2E75B5"/>
          <w:sz w:val="28"/>
          <w:szCs w:val="28"/>
        </w:rPr>
      </w:pPr>
      <w:r>
        <w:rPr>
          <w:rFonts w:ascii="Arial Narrow" w:eastAsia="Arial Narrow" w:hAnsi="Arial Narrow" w:cs="Arial Narrow"/>
          <w:b/>
          <w:color w:val="2E75B5"/>
          <w:sz w:val="28"/>
          <w:szCs w:val="28"/>
        </w:rPr>
        <w:t>2.4 Project Tools</w:t>
      </w:r>
    </w:p>
    <w:p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The project will heavily depend on the usage of python programming, statistical modelling data science libraries like Numpy and Pandas, Matplotlib, SQL, App Inventor, PHP and predominantly use Microsoft Excel for Data Visualization tools; vivid graphical representations and VBA.</w:t>
      </w:r>
    </w:p>
    <w:p w:rsidR="000E298F" w:rsidRDefault="000E298F">
      <w:pPr>
        <w:rPr>
          <w:rFonts w:ascii="Arial Narrow" w:eastAsia="Arial Narrow" w:hAnsi="Arial Narrow" w:cs="Arial Narrow"/>
        </w:rPr>
      </w:pPr>
    </w:p>
    <w:p w:rsidR="000E298F" w:rsidRDefault="00F60872">
      <w:pPr>
        <w:pStyle w:val="Heading2"/>
        <w:rPr>
          <w:rFonts w:ascii="Arial Narrow" w:eastAsia="Arial Narrow" w:hAnsi="Arial Narrow" w:cs="Arial Narrow"/>
          <w:b/>
          <w:sz w:val="28"/>
          <w:szCs w:val="28"/>
        </w:rPr>
      </w:pPr>
      <w:bookmarkStart w:id="19" w:name="_Toc75341497"/>
      <w:r>
        <w:rPr>
          <w:rFonts w:ascii="Arial Narrow" w:eastAsia="Arial Narrow" w:hAnsi="Arial Narrow" w:cs="Arial Narrow"/>
          <w:b/>
          <w:sz w:val="28"/>
          <w:szCs w:val="28"/>
        </w:rPr>
        <w:lastRenderedPageBreak/>
        <w:t>Chapter 3</w:t>
      </w:r>
      <w:bookmarkEnd w:id="19"/>
      <w:r>
        <w:rPr>
          <w:rFonts w:ascii="Arial Narrow" w:eastAsia="Arial Narrow" w:hAnsi="Arial Narrow" w:cs="Arial Narrow"/>
          <w:b/>
          <w:sz w:val="28"/>
          <w:szCs w:val="28"/>
        </w:rPr>
        <w:t xml:space="preserve"> </w:t>
      </w:r>
    </w:p>
    <w:p w:rsidR="000E298F" w:rsidRDefault="00F60872">
      <w:pPr>
        <w:pStyle w:val="Heading2"/>
        <w:rPr>
          <w:rFonts w:ascii="Arial Narrow" w:eastAsia="Arial Narrow" w:hAnsi="Arial Narrow" w:cs="Arial Narrow"/>
          <w:b/>
          <w:sz w:val="28"/>
          <w:szCs w:val="28"/>
        </w:rPr>
      </w:pPr>
      <w:bookmarkStart w:id="20" w:name="_Toc75341498"/>
      <w:r>
        <w:rPr>
          <w:rFonts w:ascii="Arial Narrow" w:eastAsia="Arial Narrow" w:hAnsi="Arial Narrow" w:cs="Arial Narrow"/>
          <w:b/>
          <w:sz w:val="28"/>
          <w:szCs w:val="28"/>
        </w:rPr>
        <w:t>Data Analysis, Interpretation &amp; Discussion of Major Findings</w:t>
      </w:r>
      <w:bookmarkEnd w:id="20"/>
    </w:p>
    <w:p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This chapter covers data visualization, presentation, analysis, and interpretation. Discussion of Project findings in details extracted from excel and Jupyter Notebook.</w:t>
      </w:r>
    </w:p>
    <w:p w:rsidR="000E298F" w:rsidRDefault="000E298F">
      <w:pPr>
        <w:rPr>
          <w:rFonts w:ascii="Arial Narrow" w:eastAsia="Arial Narrow" w:hAnsi="Arial Narrow" w:cs="Arial Narrow"/>
          <w:sz w:val="24"/>
          <w:szCs w:val="24"/>
        </w:rPr>
      </w:pPr>
    </w:p>
    <w:p w:rsidR="000E298F" w:rsidRDefault="00F60872">
      <w:pPr>
        <w:pStyle w:val="Heading2"/>
        <w:rPr>
          <w:rFonts w:ascii="Arial Narrow" w:eastAsia="Arial Narrow" w:hAnsi="Arial Narrow" w:cs="Arial Narrow"/>
          <w:b/>
          <w:sz w:val="28"/>
          <w:szCs w:val="28"/>
        </w:rPr>
      </w:pPr>
      <w:bookmarkStart w:id="21" w:name="_Toc75341499"/>
      <w:r>
        <w:rPr>
          <w:rFonts w:ascii="Arial Narrow" w:eastAsia="Arial Narrow" w:hAnsi="Arial Narrow" w:cs="Arial Narrow"/>
          <w:b/>
          <w:sz w:val="28"/>
          <w:szCs w:val="28"/>
        </w:rPr>
        <w:t>3.1 Statistical (or textual) analysis techniques used</w:t>
      </w:r>
      <w:bookmarkEnd w:id="21"/>
    </w:p>
    <w:p w:rsidR="00AC1F40" w:rsidRDefault="00AC1F40">
      <w:pPr>
        <w:pStyle w:val="Heading2"/>
        <w:rPr>
          <w:color w:val="auto"/>
          <w:sz w:val="22"/>
          <w:szCs w:val="22"/>
        </w:rPr>
      </w:pPr>
    </w:p>
    <w:p w:rsidR="000E298F" w:rsidRDefault="00F60872">
      <w:pPr>
        <w:pStyle w:val="Heading2"/>
        <w:rPr>
          <w:rFonts w:ascii="Arial Narrow" w:eastAsia="Arial Narrow" w:hAnsi="Arial Narrow" w:cs="Arial Narrow"/>
          <w:color w:val="000000"/>
          <w:sz w:val="24"/>
          <w:szCs w:val="24"/>
        </w:rPr>
      </w:pPr>
      <w:bookmarkStart w:id="22" w:name="_Toc75341500"/>
      <w:r>
        <w:rPr>
          <w:rFonts w:ascii="Arial Narrow" w:eastAsia="Arial Narrow" w:hAnsi="Arial Narrow" w:cs="Arial Narrow"/>
          <w:color w:val="000000"/>
          <w:sz w:val="24"/>
          <w:szCs w:val="24"/>
        </w:rPr>
        <w:t>The below packages are pre- installed by default on Anaconda, since Jup</w:t>
      </w:r>
      <w:r w:rsidR="002B158F">
        <w:rPr>
          <w:rFonts w:ascii="Arial Narrow" w:eastAsia="Arial Narrow" w:hAnsi="Arial Narrow" w:cs="Arial Narrow"/>
          <w:color w:val="000000"/>
          <w:sz w:val="24"/>
          <w:szCs w:val="24"/>
        </w:rPr>
        <w:t>yter notebook works on anaconda</w:t>
      </w:r>
      <w:r>
        <w:rPr>
          <w:rFonts w:ascii="Arial Narrow" w:eastAsia="Arial Narrow" w:hAnsi="Arial Narrow" w:cs="Arial Narrow"/>
          <w:color w:val="000000"/>
          <w:sz w:val="24"/>
          <w:szCs w:val="24"/>
        </w:rPr>
        <w:t xml:space="preserve"> and the following libraries </w:t>
      </w:r>
      <w:r w:rsidR="002B158F">
        <w:rPr>
          <w:rFonts w:ascii="Arial Narrow" w:eastAsia="Arial Narrow" w:hAnsi="Arial Narrow" w:cs="Arial Narrow"/>
          <w:color w:val="000000"/>
          <w:sz w:val="24"/>
          <w:szCs w:val="24"/>
        </w:rPr>
        <w:t>were invoked</w:t>
      </w:r>
      <w:r>
        <w:rPr>
          <w:rFonts w:ascii="Arial Narrow" w:eastAsia="Arial Narrow" w:hAnsi="Arial Narrow" w:cs="Arial Narrow"/>
          <w:color w:val="000000"/>
          <w:sz w:val="24"/>
          <w:szCs w:val="24"/>
        </w:rPr>
        <w:t xml:space="preserve"> for easy statistical analysis:</w:t>
      </w:r>
      <w:bookmarkEnd w:id="22"/>
    </w:p>
    <w:p w:rsidR="000E298F" w:rsidRDefault="00F60872">
      <w:pPr>
        <w:pStyle w:val="Heading2"/>
        <w:spacing w:before="240" w:after="240"/>
        <w:ind w:left="108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w:t>
      </w:r>
      <w:bookmarkStart w:id="23" w:name="_Toc75341501"/>
      <w:r>
        <w:rPr>
          <w:rFonts w:ascii="Arial Narrow" w:eastAsia="Arial Narrow" w:hAnsi="Arial Narrow" w:cs="Arial Narrow"/>
          <w:color w:val="000000"/>
          <w:sz w:val="24"/>
          <w:szCs w:val="24"/>
        </w:rPr>
        <w:t>a.</w:t>
      </w:r>
      <w:r>
        <w:rPr>
          <w:rFonts w:ascii="Arial Narrow" w:eastAsia="Arial Narrow" w:hAnsi="Arial Narrow" w:cs="Arial Narrow"/>
          <w:color w:val="000000"/>
          <w:sz w:val="14"/>
          <w:szCs w:val="14"/>
        </w:rPr>
        <w:t xml:space="preserve">      </w:t>
      </w:r>
      <w:r>
        <w:rPr>
          <w:rFonts w:ascii="Arial Narrow" w:eastAsia="Arial Narrow" w:hAnsi="Arial Narrow" w:cs="Arial Narrow"/>
          <w:color w:val="000000"/>
          <w:sz w:val="24"/>
          <w:szCs w:val="24"/>
        </w:rPr>
        <w:t>Matplotlib.pyplot as plt</w:t>
      </w:r>
      <w:bookmarkEnd w:id="23"/>
    </w:p>
    <w:p w:rsidR="000E298F" w:rsidRDefault="00F60872">
      <w:pPr>
        <w:pStyle w:val="Heading2"/>
        <w:spacing w:before="240" w:after="240"/>
        <w:ind w:left="1080"/>
        <w:jc w:val="both"/>
        <w:rPr>
          <w:rFonts w:ascii="Arial Narrow" w:eastAsia="Arial Narrow" w:hAnsi="Arial Narrow" w:cs="Arial Narrow"/>
          <w:color w:val="000000"/>
          <w:sz w:val="24"/>
          <w:szCs w:val="24"/>
        </w:rPr>
      </w:pPr>
      <w:bookmarkStart w:id="24" w:name="_Toc75341502"/>
      <w:r>
        <w:rPr>
          <w:rFonts w:ascii="Arial Narrow" w:eastAsia="Arial Narrow" w:hAnsi="Arial Narrow" w:cs="Arial Narrow"/>
          <w:color w:val="000000"/>
          <w:sz w:val="24"/>
          <w:szCs w:val="24"/>
        </w:rPr>
        <w:t>c.</w:t>
      </w:r>
      <w:r>
        <w:rPr>
          <w:rFonts w:ascii="Arial Narrow" w:eastAsia="Arial Narrow" w:hAnsi="Arial Narrow" w:cs="Arial Narrow"/>
          <w:color w:val="000000"/>
          <w:sz w:val="14"/>
          <w:szCs w:val="14"/>
        </w:rPr>
        <w:t xml:space="preserve">       </w:t>
      </w:r>
      <w:r>
        <w:rPr>
          <w:rFonts w:ascii="Arial Narrow" w:eastAsia="Arial Narrow" w:hAnsi="Arial Narrow" w:cs="Arial Narrow"/>
          <w:color w:val="000000"/>
          <w:sz w:val="24"/>
          <w:szCs w:val="24"/>
        </w:rPr>
        <w:t>Seaborn as sns</w:t>
      </w:r>
      <w:bookmarkEnd w:id="24"/>
    </w:p>
    <w:p w:rsidR="000E298F" w:rsidRPr="00AC1F40" w:rsidRDefault="00F60872">
      <w:pPr>
        <w:pStyle w:val="Heading2"/>
        <w:spacing w:before="240" w:after="240"/>
        <w:ind w:left="1080"/>
        <w:jc w:val="both"/>
        <w:rPr>
          <w:rFonts w:ascii="Arial Narrow" w:eastAsia="Arial Narrow" w:hAnsi="Arial Narrow" w:cs="Arial Narrow"/>
          <w:color w:val="000000"/>
          <w:sz w:val="24"/>
          <w:szCs w:val="24"/>
        </w:rPr>
      </w:pPr>
      <w:bookmarkStart w:id="25" w:name="_Toc75341503"/>
      <w:r w:rsidRPr="00AC1F40">
        <w:rPr>
          <w:rFonts w:ascii="Arial Narrow" w:eastAsia="Arial Narrow" w:hAnsi="Arial Narrow" w:cs="Arial Narrow"/>
          <w:color w:val="000000"/>
          <w:sz w:val="24"/>
          <w:szCs w:val="24"/>
        </w:rPr>
        <w:t>d.      Numpy as np.</w:t>
      </w:r>
      <w:bookmarkEnd w:id="25"/>
    </w:p>
    <w:p w:rsidR="000E298F" w:rsidRPr="00AC1F40" w:rsidRDefault="00F60872">
      <w:pPr>
        <w:spacing w:before="240" w:after="240"/>
        <w:ind w:left="360"/>
        <w:jc w:val="both"/>
        <w:rPr>
          <w:rFonts w:ascii="Arial Narrow" w:hAnsi="Arial Narrow"/>
          <w:sz w:val="24"/>
          <w:szCs w:val="24"/>
        </w:rPr>
      </w:pPr>
      <w:r w:rsidRPr="00AC1F40">
        <w:rPr>
          <w:rFonts w:ascii="Arial Narrow" w:hAnsi="Arial Narrow"/>
          <w:sz w:val="24"/>
          <w:szCs w:val="24"/>
        </w:rPr>
        <w:t xml:space="preserve"> In order to identify the variables in the dataset the below python functions were used.</w:t>
      </w:r>
    </w:p>
    <w:p w:rsidR="000E298F" w:rsidRPr="00AC1F40" w:rsidRDefault="00F60872">
      <w:pPr>
        <w:spacing w:before="240" w:after="240"/>
        <w:ind w:left="1080"/>
        <w:jc w:val="both"/>
        <w:rPr>
          <w:rFonts w:ascii="Arial Narrow" w:hAnsi="Arial Narrow"/>
          <w:sz w:val="24"/>
          <w:szCs w:val="24"/>
        </w:rPr>
      </w:pPr>
      <w:r w:rsidRPr="00AC1F40">
        <w:rPr>
          <w:rFonts w:ascii="Arial Narrow" w:eastAsia="Arial Narrow" w:hAnsi="Arial Narrow" w:cs="Arial Narrow"/>
          <w:sz w:val="24"/>
          <w:szCs w:val="24"/>
        </w:rPr>
        <w:t>a.</w:t>
      </w:r>
      <w:r w:rsidRPr="00AC1F40">
        <w:rPr>
          <w:rFonts w:ascii="Arial Narrow" w:eastAsia="Times New Roman" w:hAnsi="Arial Narrow" w:cs="Times New Roman"/>
          <w:sz w:val="24"/>
          <w:szCs w:val="24"/>
        </w:rPr>
        <w:t xml:space="preserve">   </w:t>
      </w:r>
      <w:r w:rsidRPr="00AC1F40">
        <w:rPr>
          <w:rFonts w:ascii="Arial Narrow" w:eastAsia="Times New Roman" w:hAnsi="Arial Narrow" w:cs="Times New Roman"/>
          <w:sz w:val="24"/>
          <w:szCs w:val="24"/>
        </w:rPr>
        <w:tab/>
      </w:r>
      <w:r w:rsidRPr="00AC1F40">
        <w:rPr>
          <w:rFonts w:ascii="Arial Narrow" w:hAnsi="Arial Narrow"/>
          <w:b/>
          <w:sz w:val="24"/>
          <w:szCs w:val="24"/>
        </w:rPr>
        <w:t>shero_app</w:t>
      </w:r>
      <w:r w:rsidRPr="00AC1F40">
        <w:rPr>
          <w:rFonts w:ascii="Arial Narrow" w:hAnsi="Arial Narrow"/>
          <w:sz w:val="24"/>
          <w:szCs w:val="24"/>
        </w:rPr>
        <w:t>.describe(): this was used to get the count, uniqueness and summary of the dataset</w:t>
      </w:r>
    </w:p>
    <w:p w:rsidR="000E298F" w:rsidRPr="00AC1F40" w:rsidRDefault="00F60872">
      <w:pPr>
        <w:spacing w:before="240" w:after="240"/>
        <w:ind w:left="1080"/>
        <w:jc w:val="both"/>
        <w:rPr>
          <w:rFonts w:ascii="Arial Narrow" w:eastAsia="Arial Narrow" w:hAnsi="Arial Narrow" w:cs="Arial Narrow"/>
          <w:sz w:val="24"/>
          <w:szCs w:val="24"/>
        </w:rPr>
      </w:pPr>
      <w:r w:rsidRPr="00AC1F40">
        <w:rPr>
          <w:rFonts w:ascii="Arial Narrow" w:hAnsi="Arial Narrow"/>
          <w:sz w:val="24"/>
          <w:szCs w:val="24"/>
        </w:rPr>
        <w:t xml:space="preserve">b.      </w:t>
      </w:r>
      <w:r w:rsidRPr="00AC1F40">
        <w:rPr>
          <w:rFonts w:ascii="Arial Narrow" w:hAnsi="Arial Narrow"/>
          <w:b/>
          <w:sz w:val="24"/>
          <w:szCs w:val="24"/>
        </w:rPr>
        <w:t>shero_app</w:t>
      </w:r>
      <w:r w:rsidRPr="00AC1F40">
        <w:rPr>
          <w:rFonts w:ascii="Arial Narrow" w:hAnsi="Arial Narrow"/>
          <w:sz w:val="24"/>
          <w:szCs w:val="24"/>
        </w:rPr>
        <w:t>.head(): this was used to view the top rows of the data set</w:t>
      </w:r>
      <w:r w:rsidRPr="00AC1F40">
        <w:rPr>
          <w:rFonts w:ascii="Arial Narrow" w:eastAsia="Arial Narrow" w:hAnsi="Arial Narrow" w:cs="Arial Narrow"/>
          <w:sz w:val="24"/>
          <w:szCs w:val="24"/>
        </w:rPr>
        <w:t xml:space="preserve"> </w:t>
      </w:r>
    </w:p>
    <w:p w:rsidR="000E298F" w:rsidRPr="00AC1F40" w:rsidRDefault="00F60872">
      <w:pPr>
        <w:spacing w:before="240" w:after="240"/>
        <w:ind w:left="1080"/>
        <w:jc w:val="both"/>
        <w:rPr>
          <w:rFonts w:ascii="Arial Narrow" w:hAnsi="Arial Narrow"/>
          <w:sz w:val="24"/>
          <w:szCs w:val="24"/>
        </w:rPr>
      </w:pPr>
      <w:r w:rsidRPr="00AC1F40">
        <w:rPr>
          <w:rFonts w:ascii="Arial Narrow" w:hAnsi="Arial Narrow"/>
          <w:sz w:val="24"/>
          <w:szCs w:val="24"/>
        </w:rPr>
        <w:t xml:space="preserve">d.      </w:t>
      </w:r>
      <w:r w:rsidRPr="00AC1F40">
        <w:rPr>
          <w:rFonts w:ascii="Arial Narrow" w:hAnsi="Arial Narrow"/>
          <w:b/>
          <w:sz w:val="24"/>
          <w:szCs w:val="24"/>
        </w:rPr>
        <w:t>shero_app</w:t>
      </w:r>
      <w:r w:rsidRPr="00AC1F40">
        <w:rPr>
          <w:rFonts w:ascii="Arial Narrow" w:hAnsi="Arial Narrow"/>
          <w:sz w:val="24"/>
          <w:szCs w:val="24"/>
        </w:rPr>
        <w:t xml:space="preserve"> [‘ Survivor’s age’].describe(): this was used to describe the  Survivor age column and to get the summary.</w:t>
      </w:r>
    </w:p>
    <w:p w:rsidR="000E298F" w:rsidRPr="00AC1F40" w:rsidRDefault="00F60872">
      <w:pPr>
        <w:spacing w:before="240" w:after="240"/>
        <w:jc w:val="both"/>
        <w:rPr>
          <w:rFonts w:ascii="Arial Narrow" w:hAnsi="Arial Narrow"/>
          <w:sz w:val="24"/>
          <w:szCs w:val="24"/>
        </w:rPr>
      </w:pPr>
      <w:r w:rsidRPr="00AC1F40">
        <w:rPr>
          <w:rFonts w:ascii="Arial Narrow" w:hAnsi="Arial Narrow"/>
          <w:sz w:val="24"/>
          <w:szCs w:val="24"/>
        </w:rPr>
        <w:t xml:space="preserve">A step by step guide on how the data was </w:t>
      </w:r>
      <w:r w:rsidR="002B158F" w:rsidRPr="00AC1F40">
        <w:rPr>
          <w:rFonts w:ascii="Arial Narrow" w:hAnsi="Arial Narrow"/>
          <w:sz w:val="24"/>
          <w:szCs w:val="24"/>
        </w:rPr>
        <w:t>analyzed including</w:t>
      </w:r>
      <w:r w:rsidRPr="00AC1F40">
        <w:rPr>
          <w:rFonts w:ascii="Arial Narrow" w:hAnsi="Arial Narrow"/>
          <w:sz w:val="24"/>
          <w:szCs w:val="24"/>
        </w:rPr>
        <w:t xml:space="preserve"> more information on the statistical techniques is contained in the Jupyter notebook attached to this report.</w:t>
      </w:r>
    </w:p>
    <w:p w:rsidR="000E298F" w:rsidRPr="00AC1F40" w:rsidRDefault="00F60872" w:rsidP="00AC1F40">
      <w:pPr>
        <w:rPr>
          <w:rFonts w:ascii="Arial Narrow" w:eastAsia="Arial Narrow" w:hAnsi="Arial Narrow" w:cs="Arial Narrow"/>
          <w:sz w:val="24"/>
          <w:szCs w:val="24"/>
        </w:rPr>
      </w:pPr>
      <w:r w:rsidRPr="00AC1F40">
        <w:rPr>
          <w:rFonts w:ascii="Arial Narrow" w:hAnsi="Arial Narrow"/>
          <w:sz w:val="24"/>
          <w:szCs w:val="24"/>
        </w:rPr>
        <w:t>For interested data scientists and researchers, kindly see the appendices for our jupyter notebook file and the data CSV file for reproducing and testing our results.</w:t>
      </w:r>
    </w:p>
    <w:p w:rsidR="000E298F" w:rsidRDefault="000E298F">
      <w:pPr>
        <w:pStyle w:val="Heading2"/>
        <w:rPr>
          <w:rFonts w:ascii="Arial Narrow" w:eastAsia="Arial Narrow" w:hAnsi="Arial Narrow" w:cs="Arial Narrow"/>
          <w:b/>
          <w:sz w:val="28"/>
          <w:szCs w:val="28"/>
        </w:rPr>
      </w:pPr>
      <w:bookmarkStart w:id="26" w:name="_uegqpm6s949" w:colFirst="0" w:colLast="0"/>
      <w:bookmarkEnd w:id="26"/>
    </w:p>
    <w:p w:rsidR="000E298F" w:rsidRDefault="00F60872">
      <w:pPr>
        <w:pStyle w:val="Heading2"/>
        <w:rPr>
          <w:rFonts w:ascii="Arial Narrow" w:eastAsia="Arial Narrow" w:hAnsi="Arial Narrow" w:cs="Arial Narrow"/>
          <w:b/>
          <w:sz w:val="28"/>
          <w:szCs w:val="28"/>
        </w:rPr>
      </w:pPr>
      <w:bookmarkStart w:id="27" w:name="_1uvohqeznayd" w:colFirst="0" w:colLast="0"/>
      <w:bookmarkStart w:id="28" w:name="_Toc75341504"/>
      <w:bookmarkEnd w:id="27"/>
      <w:r>
        <w:rPr>
          <w:rFonts w:ascii="Arial Narrow" w:eastAsia="Arial Narrow" w:hAnsi="Arial Narrow" w:cs="Arial Narrow"/>
          <w:b/>
          <w:sz w:val="28"/>
          <w:szCs w:val="28"/>
        </w:rPr>
        <w:t>3.2 Biographic data of participants</w:t>
      </w:r>
      <w:bookmarkEnd w:id="28"/>
    </w:p>
    <w:p w:rsidR="000E298F" w:rsidRDefault="000E298F"/>
    <w:p w:rsidR="000E298F" w:rsidRPr="002B158F" w:rsidRDefault="00F60872" w:rsidP="002B158F">
      <w:pPr>
        <w:jc w:val="both"/>
        <w:rPr>
          <w:rFonts w:ascii="Arial Narrow" w:hAnsi="Arial Narrow"/>
          <w:sz w:val="24"/>
          <w:szCs w:val="24"/>
        </w:rPr>
      </w:pPr>
      <w:r w:rsidRPr="002B158F">
        <w:rPr>
          <w:rFonts w:ascii="Arial Narrow" w:hAnsi="Arial Narrow"/>
          <w:sz w:val="24"/>
          <w:szCs w:val="24"/>
        </w:rPr>
        <w:t>The participants in our sample are referred to as Survivors; each of whom have perpetrators. The ages of survivors ranged from as low as 6 months old to as high as 85 years old. Survivors were mostly females while perpetrators were mostly male. Most of the participants are based in Nigeria.</w:t>
      </w:r>
    </w:p>
    <w:p w:rsidR="000E298F" w:rsidRDefault="000E298F"/>
    <w:p w:rsidR="000E298F" w:rsidRDefault="000E298F"/>
    <w:p w:rsidR="000E298F" w:rsidRDefault="000E298F"/>
    <w:p w:rsidR="000E298F" w:rsidRDefault="000E298F">
      <w:pPr>
        <w:rPr>
          <w:rFonts w:ascii="Arial Narrow" w:eastAsia="Arial Narrow" w:hAnsi="Arial Narrow" w:cs="Arial Narrow"/>
          <w:sz w:val="24"/>
          <w:szCs w:val="24"/>
        </w:rPr>
      </w:pPr>
    </w:p>
    <w:p w:rsidR="000E298F" w:rsidRDefault="00F60872">
      <w:pPr>
        <w:pStyle w:val="Heading2"/>
        <w:rPr>
          <w:rFonts w:ascii="Arial Narrow" w:eastAsia="Arial Narrow" w:hAnsi="Arial Narrow" w:cs="Arial Narrow"/>
        </w:rPr>
      </w:pPr>
      <w:bookmarkStart w:id="29" w:name="_Toc75341505"/>
      <w:r>
        <w:rPr>
          <w:rFonts w:ascii="Arial Narrow" w:eastAsia="Arial Narrow" w:hAnsi="Arial Narrow" w:cs="Arial Narrow"/>
          <w:b/>
          <w:sz w:val="28"/>
          <w:szCs w:val="28"/>
        </w:rPr>
        <w:lastRenderedPageBreak/>
        <w:t>3.3 Discussion of Major Findings</w:t>
      </w:r>
      <w:bookmarkEnd w:id="29"/>
      <w:r>
        <w:rPr>
          <w:rFonts w:ascii="Arial Narrow" w:eastAsia="Arial Narrow" w:hAnsi="Arial Narrow" w:cs="Arial Narrow"/>
        </w:rPr>
        <w:tab/>
      </w:r>
    </w:p>
    <w:p w:rsidR="000E298F" w:rsidRDefault="00F60872">
      <w:pPr>
        <w:pStyle w:val="Heading2"/>
        <w:shd w:val="clear" w:color="auto" w:fill="FFFFFF"/>
        <w:spacing w:before="120" w:line="360" w:lineRule="auto"/>
        <w:rPr>
          <w:rFonts w:ascii="Arial Narrow" w:eastAsia="Arial Narrow" w:hAnsi="Arial Narrow" w:cs="Arial Narrow"/>
          <w:color w:val="000000"/>
          <w:sz w:val="24"/>
          <w:szCs w:val="24"/>
        </w:rPr>
      </w:pPr>
      <w:r>
        <w:rPr>
          <w:rFonts w:ascii="Arial Narrow" w:eastAsia="Arial Narrow" w:hAnsi="Arial Narrow" w:cs="Arial Narrow"/>
          <w:b/>
          <w:sz w:val="28"/>
          <w:szCs w:val="28"/>
        </w:rPr>
        <w:t xml:space="preserve"> </w:t>
      </w:r>
    </w:p>
    <w:p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 xml:space="preserve">From the </w:t>
      </w:r>
      <w:r w:rsidR="00AC1F40">
        <w:rPr>
          <w:rFonts w:ascii="Arial Narrow" w:eastAsia="Arial Narrow" w:hAnsi="Arial Narrow" w:cs="Arial Narrow"/>
          <w:sz w:val="24"/>
          <w:szCs w:val="24"/>
        </w:rPr>
        <w:t>biographic</w:t>
      </w:r>
      <w:r>
        <w:rPr>
          <w:rFonts w:ascii="Arial Narrow" w:eastAsia="Arial Narrow" w:hAnsi="Arial Narrow" w:cs="Arial Narrow"/>
          <w:sz w:val="24"/>
          <w:szCs w:val="24"/>
        </w:rPr>
        <w:t xml:space="preserve"> and infographics, the following observations and insights were identified.</w:t>
      </w:r>
    </w:p>
    <w:p w:rsidR="000E298F" w:rsidRDefault="000E298F">
      <w:pPr>
        <w:ind w:left="720"/>
        <w:rPr>
          <w:rFonts w:ascii="Arial Narrow" w:eastAsia="Arial Narrow" w:hAnsi="Arial Narrow" w:cs="Arial Narrow"/>
          <w:sz w:val="24"/>
          <w:szCs w:val="24"/>
        </w:rPr>
      </w:pPr>
    </w:p>
    <w:p w:rsidR="000E298F" w:rsidRDefault="00F60872">
      <w:pPr>
        <w:ind w:left="720"/>
        <w:rPr>
          <w:rFonts w:ascii="Times New Roman" w:eastAsia="Times New Roman" w:hAnsi="Times New Roman" w:cs="Times New Roman"/>
          <w:sz w:val="24"/>
          <w:szCs w:val="24"/>
        </w:rPr>
      </w:pPr>
      <w:r>
        <w:rPr>
          <w:rFonts w:ascii="Arial Narrow" w:eastAsia="Arial Narrow" w:hAnsi="Arial Narrow" w:cs="Arial Narrow"/>
          <w:sz w:val="24"/>
          <w:szCs w:val="24"/>
        </w:rPr>
        <w:tab/>
      </w:r>
      <w:r>
        <w:rPr>
          <w:rFonts w:ascii="Times New Roman" w:eastAsia="Times New Roman" w:hAnsi="Times New Roman" w:cs="Times New Roman"/>
          <w:sz w:val="24"/>
          <w:szCs w:val="24"/>
        </w:rPr>
        <w:t>Fig 3.3.1</w:t>
      </w:r>
    </w:p>
    <w:p w:rsidR="000E298F" w:rsidRDefault="00F60872">
      <w:pPr>
        <w:ind w:left="720"/>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extent cx="5105400" cy="272439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05400" cy="2724390"/>
                    </a:xfrm>
                    <a:prstGeom prst="rect">
                      <a:avLst/>
                    </a:prstGeom>
                    <a:ln/>
                  </pic:spPr>
                </pic:pic>
              </a:graphicData>
            </a:graphic>
          </wp:inline>
        </w:drawing>
      </w:r>
    </w:p>
    <w:p w:rsidR="000E298F" w:rsidRDefault="00F6087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It was observed that the youngest girl abused was 6 years old and the oldest woman abused was aged 85 years old.</w:t>
      </w:r>
    </w:p>
    <w:p w:rsidR="000E298F" w:rsidRDefault="000E298F">
      <w:pPr>
        <w:ind w:left="720"/>
        <w:rPr>
          <w:rFonts w:ascii="Times New Roman" w:eastAsia="Times New Roman" w:hAnsi="Times New Roman" w:cs="Times New Roman"/>
          <w:sz w:val="24"/>
          <w:szCs w:val="24"/>
        </w:rPr>
      </w:pPr>
    </w:p>
    <w:p w:rsidR="000E298F" w:rsidRDefault="00F608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E298F" w:rsidRDefault="000E298F">
      <w:pPr>
        <w:ind w:left="720"/>
        <w:rPr>
          <w:rFonts w:ascii="Times New Roman" w:eastAsia="Times New Roman" w:hAnsi="Times New Roman" w:cs="Times New Roman"/>
          <w:sz w:val="24"/>
          <w:szCs w:val="24"/>
        </w:rPr>
      </w:pPr>
    </w:p>
    <w:p w:rsidR="000E298F" w:rsidRDefault="000E298F">
      <w:pPr>
        <w:ind w:left="720"/>
        <w:rPr>
          <w:rFonts w:ascii="Times New Roman" w:eastAsia="Times New Roman" w:hAnsi="Times New Roman" w:cs="Times New Roman"/>
          <w:sz w:val="24"/>
          <w:szCs w:val="24"/>
        </w:rPr>
      </w:pPr>
    </w:p>
    <w:p w:rsidR="000E298F" w:rsidRDefault="000E298F">
      <w:pPr>
        <w:ind w:left="720"/>
        <w:rPr>
          <w:rFonts w:ascii="Times New Roman" w:eastAsia="Times New Roman" w:hAnsi="Times New Roman" w:cs="Times New Roman"/>
          <w:sz w:val="24"/>
          <w:szCs w:val="24"/>
        </w:rPr>
      </w:pPr>
    </w:p>
    <w:p w:rsidR="000E298F" w:rsidRDefault="000E298F">
      <w:pPr>
        <w:ind w:left="720"/>
        <w:rPr>
          <w:rFonts w:ascii="Times New Roman" w:eastAsia="Times New Roman" w:hAnsi="Times New Roman" w:cs="Times New Roman"/>
          <w:sz w:val="24"/>
          <w:szCs w:val="24"/>
        </w:rPr>
      </w:pPr>
    </w:p>
    <w:p w:rsidR="000E298F" w:rsidRDefault="00F6087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3.3.2</w:t>
      </w:r>
    </w:p>
    <w:p w:rsidR="000E298F" w:rsidRDefault="00F60872">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019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2019300"/>
                    </a:xfrm>
                    <a:prstGeom prst="rect">
                      <a:avLst/>
                    </a:prstGeom>
                    <a:ln/>
                  </pic:spPr>
                </pic:pic>
              </a:graphicData>
            </a:graphic>
          </wp:inline>
        </w:drawing>
      </w:r>
    </w:p>
    <w:p w:rsidR="000E298F" w:rsidRDefault="00F60872">
      <w:pPr>
        <w:numPr>
          <w:ilvl w:val="0"/>
          <w:numId w:val="15"/>
        </w:numPr>
        <w:shd w:val="clear" w:color="auto" w:fill="FFFFFF"/>
        <w:spacing w:before="220" w:after="0"/>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92% of the perpetrator’s gender were male while 3% were female69% of the Violence was Sexual Violence, 28% of violence was Physical Violence, while 3% of the violence was Psychological violence.</w:t>
      </w:r>
    </w:p>
    <w:p w:rsidR="000E298F" w:rsidRDefault="00F60872">
      <w:pPr>
        <w:numPr>
          <w:ilvl w:val="0"/>
          <w:numId w:val="15"/>
        </w:numPr>
        <w:shd w:val="clear" w:color="auto" w:fill="FFFFFF"/>
        <w:spacing w:after="0"/>
        <w:jc w:val="both"/>
        <w:rPr>
          <w:rFonts w:ascii="Arial Narrow" w:eastAsia="Arial Narrow" w:hAnsi="Arial Narrow" w:cs="Arial Narrow"/>
          <w:sz w:val="24"/>
          <w:szCs w:val="24"/>
        </w:rPr>
      </w:pPr>
      <w:r>
        <w:rPr>
          <w:rFonts w:ascii="Arial Narrow" w:eastAsia="Arial Narrow" w:hAnsi="Arial Narrow" w:cs="Arial Narrow"/>
          <w:sz w:val="24"/>
          <w:szCs w:val="24"/>
        </w:rPr>
        <w:t>Violence / Sexual Abuse is the highest during the Rainy Season of Year 2020(April to June), this accounts for 81% of the reported cases.</w:t>
      </w:r>
    </w:p>
    <w:p w:rsidR="000E298F" w:rsidRDefault="00F60872">
      <w:pPr>
        <w:numPr>
          <w:ilvl w:val="0"/>
          <w:numId w:val="15"/>
        </w:numPr>
        <w:shd w:val="clear" w:color="auto" w:fill="FFFFFF"/>
        <w:spacing w:after="140"/>
        <w:jc w:val="both"/>
        <w:rPr>
          <w:rFonts w:ascii="Arial Narrow" w:eastAsia="Arial Narrow" w:hAnsi="Arial Narrow" w:cs="Arial Narrow"/>
          <w:sz w:val="24"/>
          <w:szCs w:val="24"/>
        </w:rPr>
      </w:pPr>
      <w:r>
        <w:rPr>
          <w:rFonts w:ascii="Arial Narrow" w:eastAsia="Arial Narrow" w:hAnsi="Arial Narrow" w:cs="Arial Narrow"/>
          <w:sz w:val="24"/>
          <w:szCs w:val="24"/>
        </w:rPr>
        <w:t>69% of the Violence was Sexual Violence, 28% of violence was Physical Violence, while 3% of the violence was Psychological violence.</w:t>
      </w:r>
    </w:p>
    <w:p w:rsidR="000E298F" w:rsidRDefault="000E298F">
      <w:pPr>
        <w:shd w:val="clear" w:color="auto" w:fill="FFFFFF"/>
        <w:spacing w:after="0" w:line="360" w:lineRule="auto"/>
        <w:ind w:left="720"/>
        <w:rPr>
          <w:rFonts w:ascii="Arial Narrow" w:eastAsia="Arial Narrow" w:hAnsi="Arial Narrow" w:cs="Arial Narrow"/>
          <w:sz w:val="24"/>
          <w:szCs w:val="24"/>
        </w:rPr>
      </w:pPr>
    </w:p>
    <w:p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Times New Roman" w:eastAsia="Times New Roman" w:hAnsi="Times New Roman" w:cs="Times New Roman"/>
          <w:sz w:val="24"/>
          <w:szCs w:val="24"/>
        </w:rPr>
        <w:t>Fig 3.3.3</w:t>
      </w:r>
    </w:p>
    <w:p w:rsidR="000E298F" w:rsidRDefault="000E298F">
      <w:pPr>
        <w:shd w:val="clear" w:color="auto" w:fill="FFFFFF"/>
        <w:spacing w:after="0" w:line="360" w:lineRule="auto"/>
        <w:ind w:left="720"/>
        <w:jc w:val="both"/>
        <w:rPr>
          <w:rFonts w:ascii="Arial Narrow" w:eastAsia="Arial Narrow" w:hAnsi="Arial Narrow" w:cs="Arial Narrow"/>
          <w:sz w:val="24"/>
          <w:szCs w:val="24"/>
        </w:rPr>
      </w:pPr>
    </w:p>
    <w:p w:rsidR="000E298F" w:rsidRDefault="00F60872">
      <w:pPr>
        <w:shd w:val="clear" w:color="auto" w:fill="FFFFFF"/>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extent cx="3324225" cy="24860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24225" cy="2486025"/>
                    </a:xfrm>
                    <a:prstGeom prst="rect">
                      <a:avLst/>
                    </a:prstGeom>
                    <a:ln/>
                  </pic:spPr>
                </pic:pic>
              </a:graphicData>
            </a:graphic>
          </wp:inline>
        </w:drawing>
      </w:r>
    </w:p>
    <w:p w:rsidR="000E298F" w:rsidRDefault="000E298F">
      <w:pPr>
        <w:shd w:val="clear" w:color="auto" w:fill="FFFFFF"/>
        <w:spacing w:after="0" w:line="360" w:lineRule="auto"/>
        <w:ind w:left="720"/>
        <w:jc w:val="both"/>
        <w:rPr>
          <w:rFonts w:ascii="Arial Narrow" w:eastAsia="Arial Narrow" w:hAnsi="Arial Narrow" w:cs="Arial Narrow"/>
          <w:sz w:val="24"/>
          <w:szCs w:val="24"/>
        </w:rPr>
      </w:pPr>
    </w:p>
    <w:p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Arial Narrow" w:eastAsia="Arial Narrow" w:hAnsi="Arial Narrow" w:cs="Arial Narrow"/>
          <w:sz w:val="24"/>
          <w:szCs w:val="24"/>
        </w:rPr>
        <w:t>37% of perpetrators ages were undeclared. The 63% that were declared imply the likelihood that more survivors knew their perpetrators. On the other hand, 15% of Survivors did not declare their age. The main age cluster for Survivors' spans from as tender as 2 years old up until 20 years old. Painfully extreme survivors were as young as 3 and 6 month old babies. However, for this cluster, their corresponding perpetrators were either at least 16 years to 45 years or 50 - 70 years old.</w:t>
      </w:r>
    </w:p>
    <w:p w:rsidR="000E298F" w:rsidRDefault="00F60872">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3.3.4</w:t>
      </w:r>
    </w:p>
    <w:p w:rsidR="000E298F" w:rsidRDefault="00F60872">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791075" cy="3133725"/>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791075" cy="3133725"/>
                    </a:xfrm>
                    <a:prstGeom prst="rect">
                      <a:avLst/>
                    </a:prstGeom>
                    <a:ln/>
                  </pic:spPr>
                </pic:pic>
              </a:graphicData>
            </a:graphic>
          </wp:inline>
        </w:drawing>
      </w:r>
    </w:p>
    <w:p w:rsidR="000E298F" w:rsidRDefault="000E298F">
      <w:pPr>
        <w:shd w:val="clear" w:color="auto" w:fill="FFFFFF"/>
        <w:spacing w:after="0" w:line="360" w:lineRule="auto"/>
        <w:ind w:left="720"/>
        <w:jc w:val="both"/>
        <w:rPr>
          <w:rFonts w:ascii="Arial Narrow" w:eastAsia="Arial Narrow" w:hAnsi="Arial Narrow" w:cs="Arial Narrow"/>
          <w:sz w:val="24"/>
          <w:szCs w:val="24"/>
        </w:rPr>
      </w:pP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29 States out of 36 states in Nigeria were recorded, and it was observed that Lagos State had the highest reported cases which accounted for 23.% of the cases, while Benue and Katsina had 13% of the cases respectively.</w:t>
      </w:r>
    </w:p>
    <w:p w:rsidR="000E298F" w:rsidRDefault="000E298F">
      <w:pPr>
        <w:jc w:val="both"/>
        <w:rPr>
          <w:rFonts w:ascii="Times New Roman" w:eastAsia="Times New Roman" w:hAnsi="Times New Roman" w:cs="Times New Roman"/>
          <w:sz w:val="24"/>
          <w:szCs w:val="24"/>
        </w:rPr>
      </w:pPr>
    </w:p>
    <w:p w:rsidR="000E298F" w:rsidRDefault="00F6087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3.3.5</w:t>
      </w:r>
    </w:p>
    <w:p w:rsidR="000E298F" w:rsidRDefault="00F60872">
      <w:pPr>
        <w:jc w:val="both"/>
        <w:rPr>
          <w:rFonts w:ascii="Arial Narrow" w:eastAsia="Arial Narrow" w:hAnsi="Arial Narrow" w:cs="Arial Narrow"/>
          <w:sz w:val="24"/>
          <w:szCs w:val="24"/>
        </w:rPr>
      </w:pPr>
      <w:r>
        <w:rPr>
          <w:rFonts w:ascii="Times New Roman" w:eastAsia="Times New Roman" w:hAnsi="Times New Roman" w:cs="Times New Roman"/>
          <w:noProof/>
          <w:sz w:val="24"/>
          <w:szCs w:val="24"/>
        </w:rPr>
        <w:drawing>
          <wp:inline distT="114300" distB="114300" distL="114300" distR="114300">
            <wp:extent cx="3638550" cy="24955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38550" cy="2495550"/>
                    </a:xfrm>
                    <a:prstGeom prst="rect">
                      <a:avLst/>
                    </a:prstGeom>
                    <a:ln/>
                  </pic:spPr>
                </pic:pic>
              </a:graphicData>
            </a:graphic>
          </wp:inline>
        </w:drawing>
      </w:r>
    </w:p>
    <w:p w:rsidR="000E298F" w:rsidRDefault="00F60872">
      <w:pPr>
        <w:shd w:val="clear" w:color="auto" w:fill="FFFFFF"/>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Again, from our analysis, it can be observed that 76% of the survivors are single while 18% of them are married.</w:t>
      </w:r>
    </w:p>
    <w:p w:rsidR="00AC1F40" w:rsidRDefault="00AC1F40">
      <w:pPr>
        <w:shd w:val="clear" w:color="auto" w:fill="FFFFFF"/>
        <w:spacing w:after="0" w:line="360" w:lineRule="auto"/>
        <w:jc w:val="both"/>
        <w:rPr>
          <w:rFonts w:ascii="Arial Narrow" w:eastAsia="Arial Narrow" w:hAnsi="Arial Narrow" w:cs="Arial Narrow"/>
          <w:sz w:val="24"/>
          <w:szCs w:val="24"/>
        </w:rPr>
      </w:pPr>
    </w:p>
    <w:p w:rsidR="00AC1F40" w:rsidRDefault="00AC1F40">
      <w:pPr>
        <w:shd w:val="clear" w:color="auto" w:fill="FFFFFF"/>
        <w:spacing w:after="0" w:line="360" w:lineRule="auto"/>
        <w:jc w:val="both"/>
        <w:rPr>
          <w:rFonts w:ascii="Arial Narrow" w:eastAsia="Arial Narrow" w:hAnsi="Arial Narrow" w:cs="Arial Narrow"/>
          <w:b/>
          <w:sz w:val="28"/>
          <w:szCs w:val="28"/>
        </w:rPr>
      </w:pPr>
    </w:p>
    <w:p w:rsidR="000E298F" w:rsidRDefault="00F60872">
      <w:pPr>
        <w:pStyle w:val="Heading2"/>
        <w:ind w:firstLine="720"/>
        <w:rPr>
          <w:rFonts w:ascii="Arial Narrow" w:eastAsia="Arial Narrow" w:hAnsi="Arial Narrow" w:cs="Arial Narrow"/>
          <w:b/>
          <w:sz w:val="28"/>
          <w:szCs w:val="28"/>
        </w:rPr>
      </w:pPr>
      <w:bookmarkStart w:id="30" w:name="_xr4qibg8q3tl" w:colFirst="0" w:colLast="0"/>
      <w:bookmarkStart w:id="31" w:name="_Toc75341506"/>
      <w:bookmarkEnd w:id="30"/>
      <w:r>
        <w:rPr>
          <w:rFonts w:ascii="Arial Narrow" w:eastAsia="Arial Narrow" w:hAnsi="Arial Narrow" w:cs="Arial Narrow"/>
          <w:b/>
          <w:sz w:val="28"/>
          <w:szCs w:val="28"/>
        </w:rPr>
        <w:lastRenderedPageBreak/>
        <w:t>3.4 Chapter Summary</w:t>
      </w:r>
      <w:bookmarkEnd w:id="31"/>
    </w:p>
    <w:p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Violence against women especially in Africa is highly pervasive and incorrigibly ignored. A huge form of human rights violation. It is also a profound health problem that saps women’s energy, compromises their physical and mental health, and erodes their self-esteem. This is coupled with causing injury.  Violence increases women’s long-term risk of a number of other health problems, including chronic pain, physical disability, drug and alcohol abuse, and depression to mention but a few</w:t>
      </w:r>
    </w:p>
    <w:p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 xml:space="preserve">From research an alarming number of women and girls have history </w:t>
      </w:r>
      <w:r w:rsidR="00AC1F40">
        <w:rPr>
          <w:rFonts w:ascii="Arial Narrow" w:eastAsia="Arial Narrow" w:hAnsi="Arial Narrow" w:cs="Arial Narrow"/>
          <w:sz w:val="24"/>
          <w:szCs w:val="24"/>
        </w:rPr>
        <w:t>of physical</w:t>
      </w:r>
      <w:r>
        <w:rPr>
          <w:rFonts w:ascii="Arial Narrow" w:eastAsia="Arial Narrow" w:hAnsi="Arial Narrow" w:cs="Arial Narrow"/>
          <w:sz w:val="24"/>
          <w:szCs w:val="24"/>
        </w:rPr>
        <w:t xml:space="preserve"> or sexual abuse are also at increased risk for unintended pregnancy, sexually transmitted infections, and miscarriages. Statistics as shown that men top the list in the record of sexual violence against women but reported cas</w:t>
      </w:r>
      <w:r w:rsidR="00AC1F40">
        <w:rPr>
          <w:rFonts w:ascii="Arial Narrow" w:eastAsia="Arial Narrow" w:hAnsi="Arial Narrow" w:cs="Arial Narrow"/>
          <w:sz w:val="24"/>
          <w:szCs w:val="24"/>
        </w:rPr>
        <w:t>es as many cases that even go UN-R</w:t>
      </w:r>
      <w:r>
        <w:rPr>
          <w:rFonts w:ascii="Arial Narrow" w:eastAsia="Arial Narrow" w:hAnsi="Arial Narrow" w:cs="Arial Narrow"/>
          <w:sz w:val="24"/>
          <w:szCs w:val="24"/>
        </w:rPr>
        <w:t>eport</w:t>
      </w:r>
      <w:r w:rsidR="00AC1F40">
        <w:rPr>
          <w:rFonts w:ascii="Arial Narrow" w:eastAsia="Arial Narrow" w:hAnsi="Arial Narrow" w:cs="Arial Narrow"/>
          <w:sz w:val="24"/>
          <w:szCs w:val="24"/>
        </w:rPr>
        <w:t xml:space="preserve"> </w:t>
      </w:r>
      <w:r>
        <w:rPr>
          <w:rFonts w:ascii="Arial Narrow" w:eastAsia="Arial Narrow" w:hAnsi="Arial Narrow" w:cs="Arial Narrow"/>
          <w:sz w:val="24"/>
          <w:szCs w:val="24"/>
        </w:rPr>
        <w:t>(NR).</w:t>
      </w:r>
    </w:p>
    <w:p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Our Data analysis has show</w:t>
      </w:r>
      <w:r w:rsidR="00AC1F40">
        <w:rPr>
          <w:rFonts w:ascii="Arial Narrow" w:eastAsia="Arial Narrow" w:hAnsi="Arial Narrow" w:cs="Arial Narrow"/>
          <w:sz w:val="24"/>
          <w:szCs w:val="24"/>
        </w:rPr>
        <w:t xml:space="preserve">n that the statistics of women </w:t>
      </w:r>
      <w:r>
        <w:rPr>
          <w:rFonts w:ascii="Arial Narrow" w:eastAsia="Arial Narrow" w:hAnsi="Arial Narrow" w:cs="Arial Narrow"/>
          <w:sz w:val="24"/>
          <w:szCs w:val="24"/>
        </w:rPr>
        <w:t>abuse are huge in comparis</w:t>
      </w:r>
      <w:r w:rsidR="00AC1F40">
        <w:rPr>
          <w:rFonts w:ascii="Arial Narrow" w:eastAsia="Arial Narrow" w:hAnsi="Arial Narrow" w:cs="Arial Narrow"/>
          <w:sz w:val="24"/>
          <w:szCs w:val="24"/>
        </w:rPr>
        <w:t xml:space="preserve">on to men. Analysis shows that </w:t>
      </w:r>
      <w:r>
        <w:rPr>
          <w:rFonts w:ascii="Arial Narrow" w:eastAsia="Arial Narrow" w:hAnsi="Arial Narrow" w:cs="Arial Narrow"/>
          <w:sz w:val="24"/>
          <w:szCs w:val="24"/>
        </w:rPr>
        <w:t>92% of the Perpetrators were males, 3% of the Perpetrators were females and 7% of the perpetrators were not recorded.</w:t>
      </w:r>
    </w:p>
    <w:p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 xml:space="preserve">For some men, age is not a barrier to be an abuser or a perpetrator, It was observed that the youngest girl abused was 6 years old and the oldest woman abused was aged 85 years old. </w:t>
      </w:r>
      <w:r w:rsidR="00AC1F40">
        <w:rPr>
          <w:rFonts w:ascii="Arial Narrow" w:eastAsia="Arial Narrow" w:hAnsi="Arial Narrow" w:cs="Arial Narrow"/>
          <w:sz w:val="24"/>
          <w:szCs w:val="24"/>
        </w:rPr>
        <w:t>While</w:t>
      </w:r>
      <w:r>
        <w:rPr>
          <w:rFonts w:ascii="Arial Narrow" w:eastAsia="Arial Narrow" w:hAnsi="Arial Narrow" w:cs="Arial Narrow"/>
          <w:sz w:val="24"/>
          <w:szCs w:val="24"/>
        </w:rPr>
        <w:t xml:space="preserve"> the Perpetrator’s age ranged from 15 years as the least age to 75 years as the maximum age. </w:t>
      </w:r>
    </w:p>
    <w:p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Our Analysis also shows that being married does not prevent some perpetrators. From our analysis, it can be observed that 78% of the survivors are single while 18% are married</w:t>
      </w:r>
    </w:p>
    <w:p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 xml:space="preserve">Covid -19 lock down saw an increased in recorded cases and  Violence / Sexual Abuse is the highest during the Rainy Season of Year 2020 (April to June), this accounts for 81% of the reported cases of violence against women. From the observations derived from our </w:t>
      </w:r>
      <w:r w:rsidR="00AC1F40">
        <w:rPr>
          <w:rFonts w:ascii="Arial Narrow" w:eastAsia="Arial Narrow" w:hAnsi="Arial Narrow" w:cs="Arial Narrow"/>
          <w:sz w:val="24"/>
          <w:szCs w:val="24"/>
        </w:rPr>
        <w:t xml:space="preserve">analysis, the SHE’RO mobile app is </w:t>
      </w:r>
      <w:r>
        <w:rPr>
          <w:rFonts w:ascii="Arial Narrow" w:eastAsia="Arial Narrow" w:hAnsi="Arial Narrow" w:cs="Arial Narrow"/>
          <w:sz w:val="24"/>
          <w:szCs w:val="24"/>
        </w:rPr>
        <w:t>a timely intervention which must be encouraged and shoul</w:t>
      </w:r>
      <w:r w:rsidR="00AC1F40">
        <w:rPr>
          <w:rFonts w:ascii="Arial Narrow" w:eastAsia="Arial Narrow" w:hAnsi="Arial Narrow" w:cs="Arial Narrow"/>
          <w:sz w:val="24"/>
          <w:szCs w:val="24"/>
        </w:rPr>
        <w:t>d be embraced by women for self-</w:t>
      </w:r>
      <w:r>
        <w:rPr>
          <w:rFonts w:ascii="Arial Narrow" w:eastAsia="Arial Narrow" w:hAnsi="Arial Narrow" w:cs="Arial Narrow"/>
          <w:sz w:val="24"/>
          <w:szCs w:val="24"/>
        </w:rPr>
        <w:t>protection and availability for future datasets.</w:t>
      </w:r>
    </w:p>
    <w:p w:rsidR="000E298F" w:rsidRDefault="000E298F"/>
    <w:p w:rsidR="000E298F" w:rsidRDefault="000E298F">
      <w:pPr>
        <w:pStyle w:val="Heading2"/>
        <w:rPr>
          <w:rFonts w:ascii="Arial Narrow" w:eastAsia="Arial Narrow" w:hAnsi="Arial Narrow" w:cs="Arial Narrow"/>
          <w:b/>
          <w:sz w:val="28"/>
          <w:szCs w:val="28"/>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bookmarkStart w:id="32" w:name="_kqjoh4t7ga5e" w:colFirst="0" w:colLast="0"/>
      <w:bookmarkEnd w:id="32"/>
    </w:p>
    <w:p w:rsidR="000E298F" w:rsidRDefault="000E298F"/>
    <w:p w:rsidR="000E298F" w:rsidRDefault="00F60872">
      <w:pPr>
        <w:pStyle w:val="Heading2"/>
        <w:rPr>
          <w:rFonts w:ascii="Arial Narrow" w:eastAsia="Arial Narrow" w:hAnsi="Arial Narrow" w:cs="Arial Narrow"/>
          <w:b/>
          <w:sz w:val="28"/>
          <w:szCs w:val="28"/>
        </w:rPr>
      </w:pPr>
      <w:bookmarkStart w:id="33" w:name="_dt4tbios2w5n" w:colFirst="0" w:colLast="0"/>
      <w:bookmarkStart w:id="34" w:name="_Toc75341507"/>
      <w:bookmarkEnd w:id="33"/>
      <w:r>
        <w:rPr>
          <w:rFonts w:ascii="Arial Narrow" w:eastAsia="Arial Narrow" w:hAnsi="Arial Narrow" w:cs="Arial Narrow"/>
          <w:b/>
          <w:sz w:val="28"/>
          <w:szCs w:val="28"/>
        </w:rPr>
        <w:lastRenderedPageBreak/>
        <w:t>Chapter 4</w:t>
      </w:r>
      <w:bookmarkEnd w:id="34"/>
    </w:p>
    <w:p w:rsidR="000E298F" w:rsidRDefault="00F60872">
      <w:pPr>
        <w:pStyle w:val="Heading2"/>
        <w:rPr>
          <w:rFonts w:ascii="Arial Narrow" w:eastAsia="Arial Narrow" w:hAnsi="Arial Narrow" w:cs="Arial Narrow"/>
          <w:b/>
          <w:sz w:val="28"/>
          <w:szCs w:val="28"/>
        </w:rPr>
      </w:pPr>
      <w:bookmarkStart w:id="35" w:name="_Toc75341508"/>
      <w:r>
        <w:rPr>
          <w:rFonts w:ascii="Arial Narrow" w:eastAsia="Arial Narrow" w:hAnsi="Arial Narrow" w:cs="Arial Narrow"/>
          <w:b/>
          <w:sz w:val="28"/>
          <w:szCs w:val="28"/>
        </w:rPr>
        <w:t>4.1 Application &amp; Reporting System Visualization &amp; Process Breakdown</w:t>
      </w:r>
      <w:bookmarkEnd w:id="35"/>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This chapter covers the visual representation and description of the SHE’RO reporting system as well as the application, describing its functionality, process and its validation. The validation has only been implemented on android devices and some functionalities are already deployed.</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Based on our findings, we discovered very few women are aware of their rights, some are not clear about gender based violence, while those who are aware of these rights find it difficult to report abuse cases. The app focuses on three (3) important areas:</w:t>
      </w:r>
    </w:p>
    <w:p w:rsidR="000E298F" w:rsidRDefault="00F60872">
      <w:pPr>
        <w:jc w:val="center"/>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extent cx="3028950" cy="39719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28950" cy="3971925"/>
                    </a:xfrm>
                    <a:prstGeom prst="rect">
                      <a:avLst/>
                    </a:prstGeom>
                    <a:ln/>
                  </pic:spPr>
                </pic:pic>
              </a:graphicData>
            </a:graphic>
          </wp:inline>
        </w:drawing>
      </w:r>
    </w:p>
    <w:p w:rsidR="000E298F" w:rsidRDefault="00F60872">
      <w:pPr>
        <w:jc w:val="right"/>
        <w:rPr>
          <w:rFonts w:ascii="Arial Narrow" w:eastAsia="Arial Narrow" w:hAnsi="Arial Narrow" w:cs="Arial Narrow"/>
          <w:i/>
        </w:rPr>
      </w:pPr>
      <w:r>
        <w:rPr>
          <w:rFonts w:ascii="Arial Narrow" w:eastAsia="Arial Narrow" w:hAnsi="Arial Narrow" w:cs="Arial Narrow"/>
          <w:i/>
        </w:rPr>
        <w:t>Welcome/Landing App Page</w:t>
      </w:r>
    </w:p>
    <w:p w:rsidR="000E298F" w:rsidRDefault="00F60872">
      <w:pPr>
        <w:numPr>
          <w:ilvl w:val="0"/>
          <w:numId w:val="10"/>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Educate: This is the functionality that enables women and girls to stay up to date with their rights, and describes in detail what GBV is and how to identify it. The report to our research and findings would also be uploaded here for downloads via the mobile app.</w:t>
      </w:r>
    </w:p>
    <w:p w:rsidR="000E298F" w:rsidRDefault="00F60872">
      <w:pPr>
        <w:numPr>
          <w:ilvl w:val="0"/>
          <w:numId w:val="10"/>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Security: With the Accelerometer Sensor embedded in the app, girls in distress can easily and immediately shake their phones and have an automated message sent alongside the location of the victim to a guardian, ward or law enforcement </w:t>
      </w:r>
      <w:r w:rsidR="00AC1F40">
        <w:rPr>
          <w:rFonts w:ascii="Arial Narrow" w:eastAsia="Arial Narrow" w:hAnsi="Arial Narrow" w:cs="Arial Narrow"/>
          <w:sz w:val="24"/>
          <w:szCs w:val="24"/>
        </w:rPr>
        <w:t>personnel’s</w:t>
      </w:r>
      <w:r>
        <w:rPr>
          <w:rFonts w:ascii="Arial Narrow" w:eastAsia="Arial Narrow" w:hAnsi="Arial Narrow" w:cs="Arial Narrow"/>
          <w:sz w:val="24"/>
          <w:szCs w:val="24"/>
        </w:rPr>
        <w:t xml:space="preserve"> (especially in cases where the perpetrator is a warden or guardian).</w:t>
      </w:r>
    </w:p>
    <w:p w:rsidR="000E298F" w:rsidRDefault="00F60872">
      <w:pPr>
        <w:numPr>
          <w:ilvl w:val="0"/>
          <w:numId w:val="10"/>
        </w:numPr>
        <w:jc w:val="both"/>
        <w:rPr>
          <w:rFonts w:ascii="Arial Narrow" w:eastAsia="Arial Narrow" w:hAnsi="Arial Narrow" w:cs="Arial Narrow"/>
          <w:sz w:val="24"/>
          <w:szCs w:val="24"/>
        </w:rPr>
      </w:pPr>
      <w:r>
        <w:rPr>
          <w:rFonts w:ascii="Arial Narrow" w:eastAsia="Arial Narrow" w:hAnsi="Arial Narrow" w:cs="Arial Narrow"/>
          <w:sz w:val="24"/>
          <w:szCs w:val="24"/>
        </w:rPr>
        <w:t>Report: This is where individuals can report abuse cases, either as an eye-witness or as a victim. Reporters are free to report as Anonymous. With the sound and video recorder, cases can be reported with evidence to nail the culprit.</w:t>
      </w:r>
      <w:r w:rsidR="00AC1F40">
        <w:rPr>
          <w:rFonts w:ascii="Arial Narrow" w:eastAsia="Arial Narrow" w:hAnsi="Arial Narrow" w:cs="Arial Narrow"/>
          <w:sz w:val="24"/>
          <w:szCs w:val="24"/>
        </w:rPr>
        <w:t xml:space="preserve"> </w:t>
      </w:r>
      <w:r>
        <w:rPr>
          <w:rFonts w:ascii="Arial Narrow" w:eastAsia="Arial Narrow" w:hAnsi="Arial Narrow" w:cs="Arial Narrow"/>
          <w:sz w:val="24"/>
          <w:szCs w:val="24"/>
        </w:rPr>
        <w:t>Only the admin has full access to all the reported cases, these datasets would be used to further investigate GBV cases and also as real time datasets for further research and app improvements.</w:t>
      </w:r>
      <w:r w:rsidR="00AC1F40">
        <w:rPr>
          <w:rFonts w:ascii="Arial Narrow" w:eastAsia="Arial Narrow" w:hAnsi="Arial Narrow" w:cs="Arial Narrow"/>
          <w:sz w:val="24"/>
          <w:szCs w:val="24"/>
        </w:rPr>
        <w:t xml:space="preserve"> </w:t>
      </w:r>
      <w:r>
        <w:rPr>
          <w:rFonts w:ascii="Arial Narrow" w:eastAsia="Arial Narrow" w:hAnsi="Arial Narrow" w:cs="Arial Narrow"/>
          <w:sz w:val="24"/>
          <w:szCs w:val="24"/>
        </w:rPr>
        <w:t>Data gotten over the app would be saved in a secure database and can be exported as a csv file for Data Analysis.</w:t>
      </w:r>
    </w:p>
    <w:p w:rsidR="000E298F" w:rsidRDefault="00F60872">
      <w:pPr>
        <w:jc w:val="cente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extent cx="4124325" cy="55911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124325" cy="5591175"/>
                    </a:xfrm>
                    <a:prstGeom prst="rect">
                      <a:avLst/>
                    </a:prstGeom>
                    <a:ln/>
                  </pic:spPr>
                </pic:pic>
              </a:graphicData>
            </a:graphic>
          </wp:inline>
        </w:drawing>
      </w:r>
    </w:p>
    <w:p w:rsidR="000E298F" w:rsidRDefault="00F60872">
      <w:pPr>
        <w:jc w:val="right"/>
        <w:rPr>
          <w:rFonts w:ascii="Arial Narrow" w:eastAsia="Arial Narrow" w:hAnsi="Arial Narrow" w:cs="Arial Narrow"/>
          <w:i/>
          <w:sz w:val="20"/>
          <w:szCs w:val="20"/>
        </w:rPr>
      </w:pPr>
      <w:r>
        <w:rPr>
          <w:rFonts w:ascii="Arial Narrow" w:eastAsia="Arial Narrow" w:hAnsi="Arial Narrow" w:cs="Arial Narrow"/>
          <w:i/>
        </w:rPr>
        <w:t>The deployed reporting page</w:t>
      </w:r>
    </w:p>
    <w:p w:rsidR="000E298F" w:rsidRDefault="000E298F">
      <w:pPr>
        <w:jc w:val="both"/>
        <w:rPr>
          <w:rFonts w:ascii="Arial Narrow" w:eastAsia="Arial Narrow" w:hAnsi="Arial Narrow" w:cs="Arial Narrow"/>
          <w:sz w:val="24"/>
          <w:szCs w:val="24"/>
        </w:rPr>
      </w:pPr>
    </w:p>
    <w:p w:rsidR="000E298F" w:rsidRDefault="00F60872">
      <w:pPr>
        <w:jc w:val="cente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extent cx="4100513" cy="496209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100513" cy="4962099"/>
                    </a:xfrm>
                    <a:prstGeom prst="rect">
                      <a:avLst/>
                    </a:prstGeom>
                    <a:ln/>
                  </pic:spPr>
                </pic:pic>
              </a:graphicData>
            </a:graphic>
          </wp:inline>
        </w:drawing>
      </w:r>
    </w:p>
    <w:p w:rsidR="000E298F" w:rsidRDefault="00F60872">
      <w:pPr>
        <w:jc w:val="right"/>
        <w:rPr>
          <w:rFonts w:ascii="Arial Narrow" w:eastAsia="Arial Narrow" w:hAnsi="Arial Narrow" w:cs="Arial Narrow"/>
          <w:b/>
          <w:i/>
          <w:sz w:val="24"/>
          <w:szCs w:val="24"/>
        </w:rPr>
      </w:pPr>
      <w:r>
        <w:rPr>
          <w:rFonts w:ascii="Arial Narrow" w:eastAsia="Arial Narrow" w:hAnsi="Arial Narrow" w:cs="Arial Narrow"/>
          <w:b/>
          <w:i/>
          <w:sz w:val="24"/>
          <w:szCs w:val="24"/>
        </w:rPr>
        <w:t>Admin Access Point</w:t>
      </w:r>
    </w:p>
    <w:p w:rsidR="000E298F" w:rsidRDefault="00F60872">
      <w:pPr>
        <w:jc w:val="both"/>
        <w:rPr>
          <w:rFonts w:ascii="Arial Narrow" w:eastAsia="Arial Narrow" w:hAnsi="Arial Narrow" w:cs="Arial Narrow"/>
          <w:b/>
          <w:sz w:val="26"/>
          <w:szCs w:val="26"/>
        </w:rPr>
      </w:pPr>
      <w:r>
        <w:rPr>
          <w:rFonts w:ascii="Arial Narrow" w:eastAsia="Arial Narrow" w:hAnsi="Arial Narrow" w:cs="Arial Narrow"/>
          <w:b/>
          <w:sz w:val="26"/>
          <w:szCs w:val="26"/>
        </w:rPr>
        <w:t>Database:</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extent cx="5731200" cy="18415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1841500"/>
                    </a:xfrm>
                    <a:prstGeom prst="rect">
                      <a:avLst/>
                    </a:prstGeom>
                    <a:ln/>
                  </pic:spPr>
                </pic:pic>
              </a:graphicData>
            </a:graphic>
          </wp:inline>
        </w:drawing>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End Product: Open to further studies, our team is still working on making this a reality, first we came up with a better interface for our design. We used Figma to have a clear design on what the final product should be like. </w:t>
      </w:r>
    </w:p>
    <w:p w:rsidR="000E298F" w:rsidRDefault="000E298F">
      <w:pPr>
        <w:jc w:val="both"/>
        <w:rPr>
          <w:rFonts w:ascii="Arial Narrow" w:eastAsia="Arial Narrow" w:hAnsi="Arial Narrow" w:cs="Arial Narrow"/>
          <w:sz w:val="24"/>
          <w:szCs w:val="24"/>
        </w:rPr>
      </w:pPr>
    </w:p>
    <w:p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extent cx="5731200" cy="38608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3860800"/>
                    </a:xfrm>
                    <a:prstGeom prst="rect">
                      <a:avLst/>
                    </a:prstGeom>
                    <a:ln/>
                  </pic:spPr>
                </pic:pic>
              </a:graphicData>
            </a:graphic>
          </wp:inline>
        </w:drawing>
      </w:r>
      <w:r>
        <w:rPr>
          <w:rFonts w:ascii="Arial Narrow" w:eastAsia="Arial Narrow" w:hAnsi="Arial Narrow" w:cs="Arial Narrow"/>
          <w:noProof/>
          <w:sz w:val="24"/>
          <w:szCs w:val="24"/>
        </w:rPr>
        <w:drawing>
          <wp:inline distT="114300" distB="114300" distL="114300" distR="114300">
            <wp:extent cx="5731200" cy="47879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4787900"/>
                    </a:xfrm>
                    <a:prstGeom prst="rect">
                      <a:avLst/>
                    </a:prstGeom>
                    <a:ln/>
                  </pic:spPr>
                </pic:pic>
              </a:graphicData>
            </a:graphic>
          </wp:inline>
        </w:drawing>
      </w:r>
    </w:p>
    <w:p w:rsidR="000E298F" w:rsidRDefault="000E298F">
      <w:pPr>
        <w:jc w:val="both"/>
        <w:rPr>
          <w:rFonts w:ascii="Arial Narrow" w:eastAsia="Arial Narrow" w:hAnsi="Arial Narrow" w:cs="Arial Narrow"/>
          <w:sz w:val="24"/>
          <w:szCs w:val="24"/>
        </w:rPr>
      </w:pPr>
    </w:p>
    <w:p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extent cx="5731200" cy="49276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4927600"/>
                    </a:xfrm>
                    <a:prstGeom prst="rect">
                      <a:avLst/>
                    </a:prstGeom>
                    <a:ln/>
                  </pic:spPr>
                </pic:pic>
              </a:graphicData>
            </a:graphic>
          </wp:inline>
        </w:drawing>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extent cx="5731200" cy="48260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4826000"/>
                    </a:xfrm>
                    <a:prstGeom prst="rect">
                      <a:avLst/>
                    </a:prstGeom>
                    <a:ln/>
                  </pic:spPr>
                </pic:pic>
              </a:graphicData>
            </a:graphic>
          </wp:inline>
        </w:drawing>
      </w: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0E298F">
      <w:pPr>
        <w:jc w:val="both"/>
        <w:rPr>
          <w:rFonts w:ascii="Arial Narrow" w:eastAsia="Arial Narrow" w:hAnsi="Arial Narrow" w:cs="Arial Narrow"/>
          <w:sz w:val="24"/>
          <w:szCs w:val="24"/>
        </w:rPr>
      </w:pPr>
    </w:p>
    <w:p w:rsidR="000E298F" w:rsidRDefault="00F60872">
      <w:pPr>
        <w:pStyle w:val="Heading2"/>
        <w:rPr>
          <w:rFonts w:ascii="Arial Narrow" w:eastAsia="Arial Narrow" w:hAnsi="Arial Narrow" w:cs="Arial Narrow"/>
          <w:b/>
          <w:sz w:val="28"/>
          <w:szCs w:val="28"/>
        </w:rPr>
      </w:pPr>
      <w:bookmarkStart w:id="36" w:name="_Toc75341509"/>
      <w:r>
        <w:rPr>
          <w:rFonts w:ascii="Arial Narrow" w:eastAsia="Arial Narrow" w:hAnsi="Arial Narrow" w:cs="Arial Narrow"/>
          <w:b/>
          <w:sz w:val="28"/>
          <w:szCs w:val="28"/>
        </w:rPr>
        <w:lastRenderedPageBreak/>
        <w:t>4.2 Significance of the Project</w:t>
      </w:r>
      <w:bookmarkEnd w:id="36"/>
    </w:p>
    <w:p w:rsidR="000E298F" w:rsidRPr="00AC1F40" w:rsidRDefault="00F60872" w:rsidP="00AC1F40">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The project captures technology providing solutions for social issues which is an area not exhausted by others so there's room for impact in that area, most importantly the project at its core aligns with United Nations Sustainable Development goals which makes the project and the study even more relevant in our time also considering the line of research is zeroing in on current issues hence establishing </w:t>
      </w:r>
      <w:r w:rsidR="00AC1F40" w:rsidRPr="00AC1F40">
        <w:rPr>
          <w:rFonts w:ascii="Arial Narrow" w:eastAsia="Arial Narrow" w:hAnsi="Arial Narrow" w:cs="Arial Narrow"/>
          <w:sz w:val="24"/>
          <w:szCs w:val="24"/>
        </w:rPr>
        <w:t>relevance,</w:t>
      </w:r>
      <w:r w:rsidRPr="00AC1F40">
        <w:rPr>
          <w:rFonts w:ascii="Arial Narrow" w:eastAsia="Arial Narrow" w:hAnsi="Arial Narrow" w:cs="Arial Narrow"/>
          <w:sz w:val="24"/>
          <w:szCs w:val="24"/>
        </w:rPr>
        <w:t xml:space="preserve"> there's room to make notable advances in this area.</w:t>
      </w:r>
    </w:p>
    <w:p w:rsidR="000E298F" w:rsidRDefault="000E298F">
      <w:pPr>
        <w:rPr>
          <w:rFonts w:ascii="Arial Narrow" w:eastAsia="Arial Narrow" w:hAnsi="Arial Narrow" w:cs="Arial Narrow"/>
        </w:rPr>
      </w:pPr>
    </w:p>
    <w:p w:rsidR="000E298F" w:rsidRDefault="00F60872">
      <w:pPr>
        <w:pStyle w:val="Heading2"/>
        <w:rPr>
          <w:rFonts w:ascii="Arial Narrow" w:eastAsia="Arial Narrow" w:hAnsi="Arial Narrow" w:cs="Arial Narrow"/>
          <w:b/>
          <w:sz w:val="28"/>
          <w:szCs w:val="28"/>
        </w:rPr>
      </w:pPr>
      <w:r>
        <w:rPr>
          <w:rFonts w:ascii="Arial Narrow" w:eastAsia="Arial Narrow" w:hAnsi="Arial Narrow" w:cs="Arial Narrow"/>
          <w:b/>
          <w:sz w:val="28"/>
          <w:szCs w:val="28"/>
        </w:rPr>
        <w:t xml:space="preserve"> </w:t>
      </w:r>
      <w:bookmarkStart w:id="37" w:name="_Toc75341510"/>
      <w:r>
        <w:rPr>
          <w:rFonts w:ascii="Arial Narrow" w:eastAsia="Arial Narrow" w:hAnsi="Arial Narrow" w:cs="Arial Narrow"/>
          <w:b/>
          <w:sz w:val="28"/>
          <w:szCs w:val="28"/>
        </w:rPr>
        <w:t>4.3 Project Forecast</w:t>
      </w:r>
      <w:bookmarkEnd w:id="37"/>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This section seeks to narrate the future plans of the project, and how the SHE’RO Team plans to progress; describe further support and tools or resources the SHE’RO project management team might need to execute the innovative idea</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The SHE’RO team intends to expand research capacity as within the current timeline it was limited by accessibility of data, we intend to contact NGOs related to women’s issues to sponsor us with related data to expound our analysis , we also intend to do primary research by issuing digital questionnaires and forms to gather data to further our progressive analysis. We also intend to make the project a reality by developing our app and reporting system hence we would request the support of the </w:t>
      </w:r>
      <w:r w:rsidR="00AC1F40">
        <w:rPr>
          <w:rFonts w:ascii="Arial Narrow" w:eastAsia="Arial Narrow" w:hAnsi="Arial Narrow" w:cs="Arial Narrow"/>
          <w:sz w:val="24"/>
          <w:szCs w:val="24"/>
        </w:rPr>
        <w:t>Women Techsters</w:t>
      </w:r>
      <w:r>
        <w:rPr>
          <w:rFonts w:ascii="Arial Narrow" w:eastAsia="Arial Narrow" w:hAnsi="Arial Narrow" w:cs="Arial Narrow"/>
          <w:sz w:val="24"/>
          <w:szCs w:val="24"/>
        </w:rPr>
        <w:t xml:space="preserve"> management with resources and manpower to bring the innovative idea to effect, we also hope to liaise with software developers, UX designers and brand management fellows from other tracks to improve on the details of our product. We intend to launch the product and make it available for use by December 2021 or earlier.</w:t>
      </w:r>
    </w:p>
    <w:p w:rsidR="000E298F" w:rsidRDefault="00F60872">
      <w:pPr>
        <w:pStyle w:val="Heading2"/>
        <w:rPr>
          <w:rFonts w:ascii="Arial Narrow" w:eastAsia="Arial Narrow" w:hAnsi="Arial Narrow" w:cs="Arial Narrow"/>
          <w:b/>
          <w:sz w:val="28"/>
          <w:szCs w:val="28"/>
        </w:rPr>
      </w:pPr>
      <w:bookmarkStart w:id="38" w:name="_Toc75341511"/>
      <w:r>
        <w:rPr>
          <w:rFonts w:ascii="Arial Narrow" w:eastAsia="Arial Narrow" w:hAnsi="Arial Narrow" w:cs="Arial Narrow"/>
          <w:b/>
          <w:sz w:val="28"/>
          <w:szCs w:val="28"/>
        </w:rPr>
        <w:t>4.4 Recommendations</w:t>
      </w:r>
      <w:bookmarkEnd w:id="38"/>
      <w:r>
        <w:rPr>
          <w:rFonts w:ascii="Arial Narrow" w:eastAsia="Arial Narrow" w:hAnsi="Arial Narrow" w:cs="Arial Narrow"/>
          <w:b/>
          <w:sz w:val="28"/>
          <w:szCs w:val="28"/>
        </w:rPr>
        <w:t xml:space="preserve"> </w:t>
      </w:r>
    </w:p>
    <w:p w:rsidR="000E298F" w:rsidRDefault="000E298F">
      <w:pPr>
        <w:pStyle w:val="Heading2"/>
        <w:rPr>
          <w:rFonts w:ascii="Arial Narrow" w:eastAsia="Arial Narrow" w:hAnsi="Arial Narrow" w:cs="Arial Narrow"/>
          <w:sz w:val="24"/>
          <w:szCs w:val="24"/>
        </w:rPr>
      </w:pPr>
    </w:p>
    <w:p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We recommend that women and girls are educated about their rights and how GBV could affect their health</w:t>
      </w:r>
    </w:p>
    <w:p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Schools should implement educating girls and boys about GBV and how it’s important to report GBV cases either as an eye witness or a victim</w:t>
      </w:r>
    </w:p>
    <w:p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We recommend that GBV cases shouldn’t focus so much on the victim and less on the perpetrator. The perpetrator should be published and posted as much as the victim is stigmatized.</w:t>
      </w:r>
    </w:p>
    <w:p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Recommend more safe spaces and groups for young women, and make young women the anchor/lead of these groups. </w:t>
      </w:r>
    </w:p>
    <w:p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We recommend that law enforcements dedicated to GBV are more active with how they go about bringing justice to victims. This would encourage more women to speak up about GBV issues. </w:t>
      </w:r>
    </w:p>
    <w:p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Recommend that psychologists or health care experts are the first point of contact for victims. Because most rape victims tend to have severe mental issues that most of them are not aware of.</w:t>
      </w:r>
    </w:p>
    <w:p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We recommend that ICT be used to capture perpetrators, by installing more CCTVs and launching more apps like ours to give on the spot response to GBV.</w:t>
      </w:r>
    </w:p>
    <w:p w:rsidR="000E298F" w:rsidRPr="00AC1F40" w:rsidRDefault="00F60872" w:rsidP="00AC1F40">
      <w:pPr>
        <w:numPr>
          <w:ilvl w:val="0"/>
          <w:numId w:val="14"/>
        </w:numPr>
        <w:jc w:val="both"/>
        <w:rPr>
          <w:rFonts w:ascii="Arial Narrow" w:eastAsia="Arial Narrow" w:hAnsi="Arial Narrow" w:cs="Arial Narrow"/>
          <w:sz w:val="24"/>
          <w:szCs w:val="24"/>
        </w:rPr>
      </w:pPr>
      <w:r>
        <w:rPr>
          <w:rFonts w:ascii="Arial Narrow" w:eastAsia="Arial Narrow" w:hAnsi="Arial Narrow" w:cs="Arial Narrow"/>
          <w:sz w:val="24"/>
          <w:szCs w:val="24"/>
        </w:rPr>
        <w:t>We also recommend that everyone be registered to a database and mapped with a unique number, so after a case is reported, Artificial Intelligence can be used to catch the criminal with reduced investigation time.</w:t>
      </w:r>
    </w:p>
    <w:p w:rsidR="000E298F" w:rsidRDefault="000E298F">
      <w:pPr>
        <w:pStyle w:val="Heading2"/>
        <w:rPr>
          <w:rFonts w:ascii="Arial Narrow" w:eastAsia="Arial Narrow" w:hAnsi="Arial Narrow" w:cs="Arial Narrow"/>
          <w:b/>
          <w:sz w:val="28"/>
          <w:szCs w:val="28"/>
        </w:rPr>
      </w:pPr>
    </w:p>
    <w:p w:rsidR="000E298F" w:rsidRDefault="00F60872">
      <w:pPr>
        <w:pStyle w:val="Heading2"/>
        <w:rPr>
          <w:rFonts w:ascii="Arial Narrow" w:eastAsia="Arial Narrow" w:hAnsi="Arial Narrow" w:cs="Arial Narrow"/>
          <w:b/>
          <w:sz w:val="28"/>
          <w:szCs w:val="28"/>
        </w:rPr>
      </w:pPr>
      <w:bookmarkStart w:id="39" w:name="_Toc75341512"/>
      <w:r>
        <w:rPr>
          <w:rFonts w:ascii="Arial Narrow" w:eastAsia="Arial Narrow" w:hAnsi="Arial Narrow" w:cs="Arial Narrow"/>
          <w:b/>
          <w:sz w:val="28"/>
          <w:szCs w:val="28"/>
        </w:rPr>
        <w:t>4.5 Conclusions</w:t>
      </w:r>
      <w:bookmarkEnd w:id="39"/>
    </w:p>
    <w:p w:rsidR="000E298F" w:rsidRDefault="000E298F">
      <w:pPr>
        <w:jc w:val="both"/>
        <w:rPr>
          <w:rFonts w:ascii="Arial Narrow" w:eastAsia="Arial Narrow" w:hAnsi="Arial Narrow" w:cs="Arial Narrow"/>
          <w:sz w:val="24"/>
          <w:szCs w:val="24"/>
        </w:rPr>
      </w:pP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The marriage of technology and social science is a fitting bond, engaging in this study has been very fulfilling as we got to use the skills we have accumulated in the data science track for social impact; we look forward to doing more with what we have learnt and getting opportunities to use programming and ICT to change lives and contribute even more greatly to the </w:t>
      </w:r>
      <w:r w:rsidR="00AC1F40">
        <w:rPr>
          <w:rFonts w:ascii="Arial Narrow" w:eastAsia="Arial Narrow" w:hAnsi="Arial Narrow" w:cs="Arial Narrow"/>
          <w:sz w:val="24"/>
          <w:szCs w:val="24"/>
        </w:rPr>
        <w:t>African</w:t>
      </w:r>
      <w:r>
        <w:rPr>
          <w:rFonts w:ascii="Arial Narrow" w:eastAsia="Arial Narrow" w:hAnsi="Arial Narrow" w:cs="Arial Narrow"/>
          <w:sz w:val="24"/>
          <w:szCs w:val="24"/>
        </w:rPr>
        <w:t xml:space="preserve"> and global welfare of women.</w:t>
      </w:r>
    </w:p>
    <w:p w:rsidR="000E298F" w:rsidRDefault="000E298F">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0E298F">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AC1F40" w:rsidRDefault="00AC1F40">
      <w:pPr>
        <w:rPr>
          <w:rFonts w:ascii="Arial Narrow" w:eastAsia="Arial Narrow" w:hAnsi="Arial Narrow" w:cs="Arial Narrow"/>
        </w:rPr>
      </w:pPr>
    </w:p>
    <w:p w:rsidR="000E298F" w:rsidRDefault="000E298F">
      <w:pPr>
        <w:rPr>
          <w:rFonts w:ascii="Arial Narrow" w:eastAsia="Arial Narrow" w:hAnsi="Arial Narrow" w:cs="Arial Narrow"/>
        </w:rPr>
      </w:pPr>
    </w:p>
    <w:p w:rsidR="000E298F" w:rsidRDefault="00F60872">
      <w:pPr>
        <w:pStyle w:val="Heading2"/>
      </w:pPr>
      <w:bookmarkStart w:id="40" w:name="_Toc75341513"/>
      <w:r>
        <w:rPr>
          <w:rFonts w:ascii="Arial Narrow" w:eastAsia="Arial Narrow" w:hAnsi="Arial Narrow" w:cs="Arial Narrow"/>
          <w:b/>
          <w:sz w:val="28"/>
          <w:szCs w:val="28"/>
        </w:rPr>
        <w:lastRenderedPageBreak/>
        <w:t>References</w:t>
      </w:r>
      <w:bookmarkEnd w:id="40"/>
    </w:p>
    <w:p w:rsidR="000E298F" w:rsidRDefault="000E298F">
      <w:pPr>
        <w:jc w:val="both"/>
        <w:rPr>
          <w:rFonts w:ascii="Arial" w:eastAsia="Arial" w:hAnsi="Arial" w:cs="Arial"/>
          <w:sz w:val="21"/>
          <w:szCs w:val="21"/>
        </w:rPr>
      </w:pP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The African Union Commission - Women, Gender and Development Directorate (AUC-WGDD) Roosevelt Street W21K19, Addis Ababa, Ethiopia P.O. Box 3243 Website: https://au.int/ Email: WGDD@africa-union.org</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United Nations Entity for Gender Equality and the Empowerment of Women (UN Women), Liaison to AU and ECA Off Africa Road, UNDP Regional Service Centre 2nd Floor, next to Olympia Roundabout, Addis Ababa, Ethiopia P O Box 5580 Website: https://africa.unwomen.org/ Email: Tikikel.Tadele-Alemu@unwomen.org</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Office of the United Nations High Commissioner for Human Rights (OHCHR), The Regional Office for East Africa New ECA Building Room 1N16, Addis Ababa, Ethiopia P.O. Box 3001 Website: https://www.ohchr.org/ Email: flurina.frei@un.org</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United Nations Population Fund (UNFPA), Liaison Office to the AUC and ECA UNECA Compound, Congo Building, 5th Floor, Menelik II Avenue, Addis Ababa, Ethiopia P.O. Box 5580 Website: https://www.unfpa.org/ Email: ngonze@unfpa.org</w:t>
      </w:r>
    </w:p>
    <w:p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UN-Women,The Shadow Pandemic: Violence against women during COVID-19. (2020).https://www.unwomen.org/en/news/in-focus/in-focus-gender-equality-in-covid-19-response/violence-against-women-during-covid-19.www.unwomen.org</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xml:space="preserve">·         Hayley Boxall, Anthony Morgan, and Rick Brown January 2020. Australia.  </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Morton, Nancarrow, Pfitzner, Fitz-Gibbon &amp; True. 2020.</w:t>
      </w:r>
    </w:p>
    <w:p w:rsidR="000E298F" w:rsidRDefault="00F60872">
      <w:pPr>
        <w:spacing w:before="240" w:after="240" w:line="276" w:lineRule="auto"/>
        <w:jc w:val="both"/>
        <w:rPr>
          <w:rFonts w:ascii="Arial Narrow" w:eastAsia="Arial Narrow" w:hAnsi="Arial Narrow" w:cs="Arial Narrow"/>
          <w:sz w:val="24"/>
          <w:szCs w:val="24"/>
        </w:rPr>
      </w:pPr>
      <w:r>
        <w:rPr>
          <w:rFonts w:ascii="Arial Narrow" w:eastAsia="Arial Narrow" w:hAnsi="Arial Narrow" w:cs="Arial Narrow"/>
          <w:sz w:val="24"/>
          <w:szCs w:val="24"/>
        </w:rPr>
        <w:t>·         Statistical Bulletin 28, Institute of Criminology 2. Australian.</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Delaney, Morton, Nancarrow, Payne, Morgan &amp; Piquero. 2020.</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ABS, 2017.</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Fitz-Gibbon &amp; Meyer. 2020.</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Pfitzner, FitzGibbon &amp; True. 2020.</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Africa Union, 2020.</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UNFPA, March 30th, 2020.</w:t>
      </w:r>
    </w:p>
    <w:p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AC1F40" w:rsidRDefault="00F60872" w:rsidP="00AC1F40">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0E298F" w:rsidRPr="00AC1F40" w:rsidRDefault="00F60872" w:rsidP="00AC1F40">
      <w:pPr>
        <w:spacing w:before="240" w:after="240"/>
        <w:rPr>
          <w:rFonts w:ascii="Arial Narrow" w:eastAsia="Arial Narrow" w:hAnsi="Arial Narrow" w:cs="Arial Narrow"/>
          <w:sz w:val="24"/>
          <w:szCs w:val="24"/>
        </w:rPr>
      </w:pPr>
      <w:r>
        <w:rPr>
          <w:rFonts w:ascii="Arial Narrow" w:eastAsia="Arial Narrow" w:hAnsi="Arial Narrow" w:cs="Arial Narrow"/>
          <w:b/>
          <w:sz w:val="28"/>
          <w:szCs w:val="28"/>
        </w:rPr>
        <w:lastRenderedPageBreak/>
        <w:t>Appendices</w:t>
      </w:r>
    </w:p>
    <w:p w:rsidR="000E298F" w:rsidRDefault="000E298F">
      <w:pPr>
        <w:pStyle w:val="Heading2"/>
        <w:rPr>
          <w:rFonts w:ascii="Arial Narrow" w:eastAsia="Arial Narrow" w:hAnsi="Arial Narrow" w:cs="Arial Narrow"/>
          <w:b/>
          <w:sz w:val="28"/>
          <w:szCs w:val="28"/>
        </w:rPr>
      </w:pPr>
    </w:p>
    <w:p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In this section find the systematic breakdown of the extra information regarding the project. Links to the entire data set used, excel pivot tables etc. Appendices documents not attached here will be labeled and attached in a separate file as Appendix 1.a, 1.b, 1.c respectively.</w:t>
      </w:r>
    </w:p>
    <w:p w:rsidR="000E298F" w:rsidRDefault="00F60872">
      <w:pPr>
        <w:rPr>
          <w:rFonts w:ascii="Arial Narrow" w:eastAsia="Arial Narrow" w:hAnsi="Arial Narrow" w:cs="Arial Narrow"/>
          <w:b/>
          <w:sz w:val="24"/>
          <w:szCs w:val="24"/>
        </w:rPr>
      </w:pPr>
      <w:r>
        <w:rPr>
          <w:rFonts w:ascii="Arial Narrow" w:eastAsia="Arial Narrow" w:hAnsi="Arial Narrow" w:cs="Arial Narrow"/>
          <w:b/>
          <w:sz w:val="24"/>
          <w:szCs w:val="24"/>
        </w:rPr>
        <w:t>Appendix 1.a Chapter 3 Continuation Data Presentation</w:t>
      </w:r>
    </w:p>
    <w:p w:rsidR="000E298F" w:rsidRDefault="00F60872">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
    <w:p w:rsidR="000E298F" w:rsidRDefault="000E298F">
      <w:pPr>
        <w:shd w:val="clear" w:color="auto" w:fill="FFFFFF"/>
        <w:spacing w:after="0" w:line="360" w:lineRule="auto"/>
        <w:ind w:firstLine="720"/>
        <w:jc w:val="both"/>
        <w:rPr>
          <w:rFonts w:ascii="Arial Narrow" w:eastAsia="Arial Narrow" w:hAnsi="Arial Narrow" w:cs="Arial Narrow"/>
          <w:sz w:val="24"/>
          <w:szCs w:val="24"/>
        </w:rPr>
      </w:pPr>
    </w:p>
    <w:p w:rsidR="000E298F" w:rsidRDefault="00F60872">
      <w:pPr>
        <w:shd w:val="clear" w:color="auto" w:fill="FFFFFF"/>
        <w:spacing w:after="0" w:line="360" w:lineRule="auto"/>
        <w:ind w:firstLine="720"/>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extent cx="3819525" cy="25241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819525" cy="2524125"/>
                    </a:xfrm>
                    <a:prstGeom prst="rect">
                      <a:avLst/>
                    </a:prstGeom>
                    <a:ln/>
                  </pic:spPr>
                </pic:pic>
              </a:graphicData>
            </a:graphic>
          </wp:inline>
        </w:drawing>
      </w:r>
    </w:p>
    <w:p w:rsidR="000E298F" w:rsidRDefault="000E298F">
      <w:pPr>
        <w:shd w:val="clear" w:color="auto" w:fill="FFFFFF"/>
        <w:spacing w:after="0" w:line="360" w:lineRule="auto"/>
        <w:jc w:val="both"/>
        <w:rPr>
          <w:rFonts w:ascii="Arial Narrow" w:eastAsia="Arial Narrow" w:hAnsi="Arial Narrow" w:cs="Arial Narrow"/>
          <w:sz w:val="24"/>
          <w:szCs w:val="24"/>
        </w:rPr>
      </w:pPr>
    </w:p>
    <w:p w:rsidR="000E298F" w:rsidRDefault="00F60872">
      <w:pPr>
        <w:shd w:val="clear" w:color="auto" w:fill="FFFFFF"/>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It was also observed that 48% of the perpetrator's relationship with survivor was not reported, 11% of the perpetrators had no relationship with the survivors while the remaining 41% had a relationship with the survivor</w:t>
      </w:r>
    </w:p>
    <w:p w:rsidR="000E298F" w:rsidRDefault="000E298F">
      <w:pPr>
        <w:shd w:val="clear" w:color="auto" w:fill="FFFFFF"/>
        <w:spacing w:after="0" w:line="360" w:lineRule="auto"/>
        <w:jc w:val="both"/>
        <w:rPr>
          <w:rFonts w:ascii="Times New Roman" w:eastAsia="Times New Roman" w:hAnsi="Times New Roman" w:cs="Times New Roman"/>
          <w:sz w:val="24"/>
          <w:szCs w:val="24"/>
        </w:rPr>
      </w:pPr>
    </w:p>
    <w:p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E298F" w:rsidRDefault="000E298F">
      <w:pPr>
        <w:shd w:val="clear" w:color="auto" w:fill="FFFFFF"/>
        <w:spacing w:after="0" w:line="360" w:lineRule="auto"/>
        <w:jc w:val="both"/>
        <w:rPr>
          <w:rFonts w:ascii="Times New Roman" w:eastAsia="Times New Roman" w:hAnsi="Times New Roman" w:cs="Times New Roman"/>
          <w:sz w:val="24"/>
          <w:szCs w:val="24"/>
        </w:rPr>
      </w:pPr>
    </w:p>
    <w:p w:rsidR="000E298F" w:rsidRDefault="000E298F">
      <w:pPr>
        <w:shd w:val="clear" w:color="auto" w:fill="FFFFFF"/>
        <w:spacing w:after="0" w:line="360" w:lineRule="auto"/>
        <w:jc w:val="both"/>
        <w:rPr>
          <w:rFonts w:ascii="Times New Roman" w:eastAsia="Times New Roman" w:hAnsi="Times New Roman" w:cs="Times New Roman"/>
          <w:sz w:val="24"/>
          <w:szCs w:val="24"/>
        </w:rPr>
      </w:pPr>
    </w:p>
    <w:p w:rsidR="000E298F" w:rsidRDefault="000E298F">
      <w:pPr>
        <w:shd w:val="clear" w:color="auto" w:fill="FFFFFF"/>
        <w:spacing w:after="0" w:line="360" w:lineRule="auto"/>
        <w:jc w:val="both"/>
        <w:rPr>
          <w:rFonts w:ascii="Times New Roman" w:eastAsia="Times New Roman" w:hAnsi="Times New Roman" w:cs="Times New Roman"/>
          <w:sz w:val="24"/>
          <w:szCs w:val="24"/>
        </w:rPr>
      </w:pPr>
    </w:p>
    <w:p w:rsidR="000E298F" w:rsidRDefault="00F60872">
      <w:pPr>
        <w:shd w:val="clear" w:color="auto" w:fill="FFFFFF"/>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3.3.7</w:t>
      </w:r>
    </w:p>
    <w:p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4191000" cy="249555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191000" cy="2495550"/>
                    </a:xfrm>
                    <a:prstGeom prst="rect">
                      <a:avLst/>
                    </a:prstGeom>
                    <a:ln/>
                  </pic:spPr>
                </pic:pic>
              </a:graphicData>
            </a:graphic>
          </wp:inline>
        </w:drawing>
      </w:r>
    </w:p>
    <w:p w:rsidR="000E298F" w:rsidRDefault="000E298F">
      <w:pPr>
        <w:shd w:val="clear" w:color="auto" w:fill="FFFFFF"/>
        <w:spacing w:after="0" w:line="360" w:lineRule="auto"/>
        <w:ind w:left="720"/>
        <w:jc w:val="both"/>
        <w:rPr>
          <w:rFonts w:ascii="Arial Narrow" w:eastAsia="Arial Narrow" w:hAnsi="Arial Narrow" w:cs="Arial Narrow"/>
          <w:sz w:val="24"/>
          <w:szCs w:val="24"/>
        </w:rPr>
      </w:pPr>
    </w:p>
    <w:p w:rsidR="000E298F" w:rsidRDefault="00F60872">
      <w:pPr>
        <w:shd w:val="clear" w:color="auto" w:fill="FFFFFF"/>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From our analysis, it can be observed that out of the 104 cases reported, 72% of the perpetrators have been arrested while the remaining 28% wasn’t identified.</w:t>
      </w:r>
    </w:p>
    <w:p w:rsidR="000E298F" w:rsidRDefault="000E298F">
      <w:pPr>
        <w:rPr>
          <w:ins w:id="41" w:author="Chinenye James" w:date="2021-06-23T01:07:00Z"/>
          <w:rFonts w:ascii="Arial Narrow" w:eastAsia="Arial Narrow" w:hAnsi="Arial Narrow" w:cs="Arial Narrow"/>
          <w:sz w:val="24"/>
          <w:szCs w:val="24"/>
        </w:rPr>
      </w:pPr>
    </w:p>
    <w:p w:rsidR="000E298F" w:rsidRDefault="000E298F">
      <w:pPr>
        <w:rPr>
          <w:rFonts w:ascii="Arial Narrow" w:eastAsia="Arial Narrow" w:hAnsi="Arial Narrow" w:cs="Arial Narrow"/>
          <w:sz w:val="24"/>
          <w:szCs w:val="24"/>
        </w:rPr>
      </w:pPr>
    </w:p>
    <w:p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Appendix 1.b Jupyter Notebook Data analytics</w:t>
      </w:r>
    </w:p>
    <w:p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 xml:space="preserve">Appendix 1.2.b Cleaned data set for jupyter notebook analytics </w:t>
      </w:r>
    </w:p>
    <w:p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Appendix 1.c Excel File : Data Set Analysis(Pivot tables &amp; Charts)</w:t>
      </w:r>
    </w:p>
    <w:p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software app &amp; database attachments (repog.apk, repogcsv, submit repo,</w:t>
      </w:r>
      <w:r w:rsidR="00AC1F40">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update report) </w:t>
      </w:r>
    </w:p>
    <w:p w:rsidR="000E298F" w:rsidRDefault="00AC1F40">
      <w:pPr>
        <w:numPr>
          <w:ilvl w:val="0"/>
          <w:numId w:val="16"/>
        </w:numPr>
        <w:rPr>
          <w:rFonts w:ascii="Arial Narrow" w:eastAsia="Arial Narrow" w:hAnsi="Arial Narrow" w:cs="Arial Narrow"/>
          <w:b/>
          <w:sz w:val="24"/>
          <w:szCs w:val="24"/>
        </w:rPr>
      </w:pPr>
      <w:r>
        <w:rPr>
          <w:rFonts w:ascii="Arial Narrow" w:eastAsia="Arial Narrow" w:hAnsi="Arial Narrow" w:cs="Arial Narrow"/>
          <w:b/>
          <w:sz w:val="24"/>
          <w:szCs w:val="24"/>
        </w:rPr>
        <w:t>GitHub</w:t>
      </w:r>
      <w:r w:rsidR="00F60872">
        <w:rPr>
          <w:rFonts w:ascii="Arial Narrow" w:eastAsia="Arial Narrow" w:hAnsi="Arial Narrow" w:cs="Arial Narrow"/>
          <w:b/>
          <w:sz w:val="24"/>
          <w:szCs w:val="24"/>
        </w:rPr>
        <w:t xml:space="preserve"> link to repo: https://github.com/Women-Techsters-Fellowship-2021/SHE-RO-PROJECT-Grp8.git</w:t>
      </w:r>
    </w:p>
    <w:p w:rsidR="000E298F" w:rsidRDefault="000E298F">
      <w:pPr>
        <w:ind w:left="720"/>
        <w:rPr>
          <w:rFonts w:ascii="Arial Narrow" w:eastAsia="Arial Narrow" w:hAnsi="Arial Narrow" w:cs="Arial Narrow"/>
          <w:b/>
          <w:sz w:val="24"/>
          <w:szCs w:val="24"/>
        </w:rPr>
      </w:pPr>
    </w:p>
    <w:p w:rsidR="000E298F" w:rsidRDefault="000E298F">
      <w:pPr>
        <w:rPr>
          <w:rFonts w:ascii="Arial Narrow" w:eastAsia="Arial Narrow" w:hAnsi="Arial Narrow" w:cs="Arial Narrow"/>
          <w:sz w:val="24"/>
          <w:szCs w:val="24"/>
        </w:rPr>
      </w:pPr>
    </w:p>
    <w:p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w:t>
      </w: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pStyle w:val="Heading2"/>
        <w:rPr>
          <w:rFonts w:ascii="Arial Narrow" w:eastAsia="Arial Narrow" w:hAnsi="Arial Narrow" w:cs="Arial Narrow"/>
          <w:sz w:val="24"/>
          <w:szCs w:val="24"/>
        </w:rPr>
      </w:pPr>
    </w:p>
    <w:p w:rsidR="000E298F" w:rsidRDefault="000E298F">
      <w:pPr>
        <w:rPr>
          <w:rFonts w:ascii="Arial Narrow" w:eastAsia="Arial Narrow" w:hAnsi="Arial Narrow" w:cs="Arial Narrow"/>
        </w:rPr>
      </w:pPr>
    </w:p>
    <w:p w:rsidR="000E298F" w:rsidRDefault="00F60872">
      <w:pPr>
        <w:pStyle w:val="Heading2"/>
        <w:rPr>
          <w:rFonts w:ascii="Arial Narrow" w:eastAsia="Arial Narrow" w:hAnsi="Arial Narrow" w:cs="Arial Narrow"/>
          <w:b/>
          <w:sz w:val="28"/>
          <w:szCs w:val="28"/>
        </w:rPr>
      </w:pPr>
      <w:bookmarkStart w:id="42" w:name="_Toc75341514"/>
      <w:r>
        <w:rPr>
          <w:rFonts w:ascii="Arial Narrow" w:eastAsia="Arial Narrow" w:hAnsi="Arial Narrow" w:cs="Arial Narrow"/>
          <w:b/>
          <w:sz w:val="28"/>
          <w:szCs w:val="28"/>
        </w:rPr>
        <w:lastRenderedPageBreak/>
        <w:t>Team Breakdown &amp; Role Allocation</w:t>
      </w:r>
      <w:bookmarkEnd w:id="42"/>
    </w:p>
    <w:p w:rsidR="000E298F" w:rsidRDefault="000E298F">
      <w:pPr>
        <w:spacing w:line="360" w:lineRule="auto"/>
        <w:jc w:val="both"/>
        <w:rPr>
          <w:rFonts w:ascii="Arial Narrow" w:eastAsia="Arial Narrow" w:hAnsi="Arial Narrow" w:cs="Arial Narrow"/>
          <w:b/>
          <w:color w:val="FF0000"/>
          <w:sz w:val="24"/>
          <w:szCs w:val="24"/>
        </w:rPr>
      </w:pPr>
    </w:p>
    <w:p w:rsidR="000E298F" w:rsidRDefault="00F60872">
      <w:pPr>
        <w:tabs>
          <w:tab w:val="left" w:pos="1140"/>
        </w:tabs>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u w:val="single"/>
        </w:rPr>
        <w:t>Team Co Management</w:t>
      </w:r>
      <w:r>
        <w:rPr>
          <w:rFonts w:ascii="Arial Narrow" w:eastAsia="Arial Narrow" w:hAnsi="Arial Narrow" w:cs="Arial Narrow"/>
          <w:color w:val="000000"/>
          <w:sz w:val="24"/>
          <w:szCs w:val="24"/>
        </w:rPr>
        <w:tab/>
      </w:r>
    </w:p>
    <w:p w:rsidR="000E298F" w:rsidRDefault="00F60872">
      <w:pPr>
        <w:numPr>
          <w:ilvl w:val="0"/>
          <w:numId w:val="6"/>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Munenyashaishe Hove (Project Manager</w:t>
      </w:r>
      <w:r w:rsidR="00AC1F40">
        <w:rPr>
          <w:rFonts w:ascii="Arial Narrow" w:eastAsia="Arial Narrow" w:hAnsi="Arial Narrow" w:cs="Arial Narrow"/>
          <w:color w:val="000000"/>
          <w:sz w:val="24"/>
          <w:szCs w:val="24"/>
        </w:rPr>
        <w:t>/Team Lead</w:t>
      </w:r>
      <w:r>
        <w:rPr>
          <w:rFonts w:ascii="Arial Narrow" w:eastAsia="Arial Narrow" w:hAnsi="Arial Narrow" w:cs="Arial Narrow"/>
          <w:color w:val="000000"/>
          <w:sz w:val="24"/>
          <w:szCs w:val="24"/>
        </w:rPr>
        <w:t>)</w:t>
      </w:r>
    </w:p>
    <w:p w:rsidR="000E298F" w:rsidRDefault="00F60872">
      <w:pPr>
        <w:numPr>
          <w:ilvl w:val="0"/>
          <w:numId w:val="6"/>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Chinenye Vivian  (Software development Lead)              </w:t>
      </w:r>
    </w:p>
    <w:p w:rsidR="000E298F" w:rsidRDefault="00F60872">
      <w:pPr>
        <w:numPr>
          <w:ilvl w:val="0"/>
          <w:numId w:val="6"/>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Choice Iruh (Data Analytics/Research Lead)</w:t>
      </w:r>
    </w:p>
    <w:p w:rsidR="000E298F" w:rsidRDefault="00F60872">
      <w:pPr>
        <w:tabs>
          <w:tab w:val="left" w:pos="1140"/>
        </w:tabs>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u w:val="single"/>
        </w:rPr>
        <w:t>Data Cleaning/Statistical Modeling Team</w:t>
      </w:r>
    </w:p>
    <w:p w:rsidR="000E298F" w:rsidRDefault="00F60872">
      <w:pPr>
        <w:numPr>
          <w:ilvl w:val="0"/>
          <w:numId w:val="7"/>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Ibilolia Akahome</w:t>
      </w:r>
    </w:p>
    <w:p w:rsidR="000E298F" w:rsidRDefault="00F60872">
      <w:pPr>
        <w:numPr>
          <w:ilvl w:val="0"/>
          <w:numId w:val="7"/>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Funmilayo Aina        </w:t>
      </w:r>
    </w:p>
    <w:p w:rsidR="000E298F" w:rsidRDefault="00F60872">
      <w:pPr>
        <w:numPr>
          <w:ilvl w:val="0"/>
          <w:numId w:val="7"/>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Mercy Oluwayotin </w:t>
      </w:r>
    </w:p>
    <w:p w:rsidR="000E298F" w:rsidRDefault="00F60872">
      <w:pPr>
        <w:tabs>
          <w:tab w:val="left" w:pos="1140"/>
        </w:tabs>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u w:val="single"/>
        </w:rPr>
        <w:t xml:space="preserve">Research &amp; Design Team      </w:t>
      </w:r>
    </w:p>
    <w:p w:rsidR="000E298F" w:rsidRDefault="00F60872">
      <w:pPr>
        <w:numPr>
          <w:ilvl w:val="0"/>
          <w:numId w:val="5"/>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Okoro Uchenna           </w:t>
      </w:r>
    </w:p>
    <w:p w:rsidR="000E298F" w:rsidRDefault="00F60872">
      <w:pPr>
        <w:numPr>
          <w:ilvl w:val="0"/>
          <w:numId w:val="5"/>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Fatimo Ajeboye</w:t>
      </w:r>
      <w:r>
        <w:rPr>
          <w:rFonts w:ascii="Arial Narrow" w:eastAsia="Arial Narrow" w:hAnsi="Arial Narrow" w:cs="Arial Narrow"/>
          <w:color w:val="000000"/>
          <w:sz w:val="24"/>
          <w:szCs w:val="24"/>
        </w:rPr>
        <w:tab/>
      </w:r>
    </w:p>
    <w:p w:rsidR="000E298F" w:rsidRDefault="00F60872">
      <w:pPr>
        <w:numPr>
          <w:ilvl w:val="0"/>
          <w:numId w:val="5"/>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Amarachi Ugagbe</w:t>
      </w:r>
    </w:p>
    <w:p w:rsidR="000E298F" w:rsidRDefault="000E298F">
      <w:pPr>
        <w:tabs>
          <w:tab w:val="left" w:pos="1140"/>
        </w:tabs>
        <w:rPr>
          <w:rFonts w:ascii="Arial Narrow" w:eastAsia="Arial Narrow" w:hAnsi="Arial Narrow" w:cs="Arial Narrow"/>
          <w:color w:val="000000"/>
          <w:sz w:val="24"/>
          <w:szCs w:val="24"/>
        </w:rPr>
      </w:pPr>
    </w:p>
    <w:sectPr w:rsidR="000E298F">
      <w:headerReference w:type="default" r:id="rId22"/>
      <w:footerReference w:type="default" r:id="rId23"/>
      <w:footerReference w:type="first" r:id="rId2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CFE" w:rsidRDefault="00F55CFE">
      <w:pPr>
        <w:spacing w:after="0" w:line="240" w:lineRule="auto"/>
      </w:pPr>
      <w:r>
        <w:separator/>
      </w:r>
    </w:p>
  </w:endnote>
  <w:endnote w:type="continuationSeparator" w:id="0">
    <w:p w:rsidR="00F55CFE" w:rsidRDefault="00F5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72" w:rsidRDefault="00F6087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72" w:rsidRDefault="00F608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CFE" w:rsidRDefault="00F55CFE">
      <w:pPr>
        <w:spacing w:after="0" w:line="240" w:lineRule="auto"/>
      </w:pPr>
      <w:r>
        <w:separator/>
      </w:r>
    </w:p>
  </w:footnote>
  <w:footnote w:type="continuationSeparator" w:id="0">
    <w:p w:rsidR="00F55CFE" w:rsidRDefault="00F55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72" w:rsidRDefault="00F60872">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6C25"/>
    <w:multiLevelType w:val="multilevel"/>
    <w:tmpl w:val="17E87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3A4A02"/>
    <w:multiLevelType w:val="multilevel"/>
    <w:tmpl w:val="E0722E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E0794F"/>
    <w:multiLevelType w:val="multilevel"/>
    <w:tmpl w:val="29724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E15F79"/>
    <w:multiLevelType w:val="multilevel"/>
    <w:tmpl w:val="C27E0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9E12A2"/>
    <w:multiLevelType w:val="multilevel"/>
    <w:tmpl w:val="EA4CE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5F2E72"/>
    <w:multiLevelType w:val="multilevel"/>
    <w:tmpl w:val="14E4D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FB5AF8"/>
    <w:multiLevelType w:val="multilevel"/>
    <w:tmpl w:val="67743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3D0A50"/>
    <w:multiLevelType w:val="multilevel"/>
    <w:tmpl w:val="8F16B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284F47"/>
    <w:multiLevelType w:val="multilevel"/>
    <w:tmpl w:val="2D126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185E85"/>
    <w:multiLevelType w:val="multilevel"/>
    <w:tmpl w:val="D3641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38128F"/>
    <w:multiLevelType w:val="multilevel"/>
    <w:tmpl w:val="487C2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9C7CA1"/>
    <w:multiLevelType w:val="multilevel"/>
    <w:tmpl w:val="0088DCA2"/>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12" w15:restartNumberingAfterBreak="0">
    <w:nsid w:val="626D2C4D"/>
    <w:multiLevelType w:val="multilevel"/>
    <w:tmpl w:val="8FAAFC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3CC4F86"/>
    <w:multiLevelType w:val="multilevel"/>
    <w:tmpl w:val="347C02D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B376C8E"/>
    <w:multiLevelType w:val="multilevel"/>
    <w:tmpl w:val="87AC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515C5"/>
    <w:multiLevelType w:val="multilevel"/>
    <w:tmpl w:val="9FF2AC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1"/>
  </w:num>
  <w:num w:numId="3">
    <w:abstractNumId w:val="7"/>
  </w:num>
  <w:num w:numId="4">
    <w:abstractNumId w:val="11"/>
  </w:num>
  <w:num w:numId="5">
    <w:abstractNumId w:val="8"/>
  </w:num>
  <w:num w:numId="6">
    <w:abstractNumId w:val="10"/>
  </w:num>
  <w:num w:numId="7">
    <w:abstractNumId w:val="9"/>
  </w:num>
  <w:num w:numId="8">
    <w:abstractNumId w:val="2"/>
  </w:num>
  <w:num w:numId="9">
    <w:abstractNumId w:val="12"/>
  </w:num>
  <w:num w:numId="10">
    <w:abstractNumId w:val="0"/>
  </w:num>
  <w:num w:numId="11">
    <w:abstractNumId w:val="5"/>
  </w:num>
  <w:num w:numId="12">
    <w:abstractNumId w:val="4"/>
  </w:num>
  <w:num w:numId="13">
    <w:abstractNumId w:val="15"/>
  </w:num>
  <w:num w:numId="14">
    <w:abstractNumId w:val="1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8F"/>
    <w:rsid w:val="000E298F"/>
    <w:rsid w:val="002B158F"/>
    <w:rsid w:val="00AC1F40"/>
    <w:rsid w:val="00DC4E77"/>
    <w:rsid w:val="00F55CFE"/>
    <w:rsid w:val="00F6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FD98"/>
  <w15:docId w15:val="{F4237C3A-8AF5-46EB-A6F6-C215CCA7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2B158F"/>
    <w:pPr>
      <w:spacing w:after="100"/>
      <w:ind w:left="220"/>
    </w:pPr>
  </w:style>
  <w:style w:type="paragraph" w:styleId="TOC1">
    <w:name w:val="toc 1"/>
    <w:basedOn w:val="Normal"/>
    <w:next w:val="Normal"/>
    <w:autoRedefine/>
    <w:uiPriority w:val="39"/>
    <w:unhideWhenUsed/>
    <w:rsid w:val="002B158F"/>
    <w:pPr>
      <w:spacing w:after="100"/>
    </w:pPr>
  </w:style>
  <w:style w:type="character" w:styleId="Hyperlink">
    <w:name w:val="Hyperlink"/>
    <w:basedOn w:val="DefaultParagraphFont"/>
    <w:uiPriority w:val="99"/>
    <w:unhideWhenUsed/>
    <w:rsid w:val="002B158F"/>
    <w:rPr>
      <w:color w:val="0000FF" w:themeColor="hyperlink"/>
      <w:u w:val="single"/>
    </w:rPr>
  </w:style>
  <w:style w:type="paragraph" w:styleId="BalloonText">
    <w:name w:val="Balloon Text"/>
    <w:basedOn w:val="Normal"/>
    <w:link w:val="BalloonTextChar"/>
    <w:uiPriority w:val="99"/>
    <w:semiHidden/>
    <w:unhideWhenUsed/>
    <w:rsid w:val="002B1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58F"/>
    <w:rPr>
      <w:rFonts w:ascii="Segoe UI" w:hAnsi="Segoe UI" w:cs="Segoe UI"/>
      <w:sz w:val="18"/>
      <w:szCs w:val="18"/>
    </w:rPr>
  </w:style>
  <w:style w:type="paragraph" w:styleId="NoSpacing">
    <w:name w:val="No Spacing"/>
    <w:uiPriority w:val="1"/>
    <w:qFormat/>
    <w:rsid w:val="00AC1F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5823</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Nyash</dc:creator>
  <cp:lastModifiedBy>Munenyashaishe Hove</cp:lastModifiedBy>
  <cp:revision>4</cp:revision>
  <cp:lastPrinted>2021-06-23T09:53:00Z</cp:lastPrinted>
  <dcterms:created xsi:type="dcterms:W3CDTF">2021-06-23T09:52:00Z</dcterms:created>
  <dcterms:modified xsi:type="dcterms:W3CDTF">2021-06-23T09:55:00Z</dcterms:modified>
</cp:coreProperties>
</file>